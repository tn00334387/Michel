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4D78" w14:textId="77777777" w:rsidR="00857923" w:rsidRPr="002E21D6" w:rsidRDefault="002E21D6">
      <w:pPr>
        <w:rPr>
          <w:rFonts w:ascii="Times New Roman" w:hAnsi="Times New Roman" w:cs="Times New Roman"/>
          <w:b/>
          <w:sz w:val="44"/>
          <w:szCs w:val="28"/>
        </w:rPr>
      </w:pPr>
      <w:r w:rsidRPr="002E21D6">
        <w:rPr>
          <w:rFonts w:ascii="Times New Roman" w:hAnsi="Times New Roman" w:cs="Times New Roman"/>
          <w:b/>
          <w:sz w:val="44"/>
          <w:szCs w:val="28"/>
        </w:rPr>
        <w:t>An Adaptive Collaborative Computing System for Distributed Deep Learning</w:t>
      </w:r>
    </w:p>
    <w:p w14:paraId="6199EB5A" w14:textId="77777777" w:rsidR="00FC7985" w:rsidRPr="00457FB0" w:rsidRDefault="002E21D6" w:rsidP="00FC7985">
      <w:pPr>
        <w:widowControl/>
        <w:jc w:val="left"/>
        <w:rPr>
          <w:rFonts w:ascii="Times New Roman" w:eastAsia="SimSun" w:hAnsi="Times New Roman" w:cs="Times New Roman"/>
          <w:b/>
          <w:bCs/>
          <w:color w:val="000000"/>
          <w:kern w:val="0"/>
          <w:sz w:val="32"/>
          <w:szCs w:val="28"/>
        </w:rPr>
      </w:pPr>
      <w:r w:rsidRPr="00457FB0">
        <w:rPr>
          <w:rFonts w:ascii="Times New Roman" w:eastAsia="SimSun" w:hAnsi="Times New Roman" w:cs="Times New Roman"/>
          <w:b/>
          <w:bCs/>
          <w:i/>
          <w:iCs/>
          <w:color w:val="000000"/>
          <w:kern w:val="0"/>
          <w:sz w:val="32"/>
          <w:szCs w:val="28"/>
        </w:rPr>
        <w:t>Abstract</w:t>
      </w:r>
      <w:r w:rsidRPr="00457FB0">
        <w:rPr>
          <w:rFonts w:ascii="Times New Roman" w:eastAsia="SimSun" w:hAnsi="Times New Roman" w:cs="Times New Roman"/>
          <w:b/>
          <w:bCs/>
          <w:color w:val="000000"/>
          <w:kern w:val="0"/>
          <w:sz w:val="32"/>
          <w:szCs w:val="28"/>
        </w:rPr>
        <w:t>—</w:t>
      </w:r>
    </w:p>
    <w:p w14:paraId="68E6D826" w14:textId="77777777" w:rsidR="002E21D6" w:rsidRDefault="002E21D6" w:rsidP="00FC7985">
      <w:pPr>
        <w:widowControl/>
        <w:jc w:val="left"/>
        <w:rPr>
          <w:rFonts w:ascii="Times New Roman" w:eastAsia="SimSun" w:hAnsi="Times New Roman" w:cs="Times New Roman"/>
          <w:b/>
          <w:bCs/>
          <w:color w:val="000000"/>
          <w:kern w:val="0"/>
          <w:sz w:val="28"/>
          <w:szCs w:val="28"/>
        </w:rPr>
      </w:pPr>
      <w:r w:rsidRPr="002E21D6">
        <w:rPr>
          <w:rFonts w:ascii="Times New Roman" w:eastAsia="SimSun" w:hAnsi="Times New Roman" w:cs="Times New Roman"/>
          <w:b/>
          <w:bCs/>
          <w:i/>
          <w:iCs/>
          <w:color w:val="000000"/>
          <w:kern w:val="0"/>
          <w:sz w:val="28"/>
          <w:szCs w:val="28"/>
        </w:rPr>
        <w:t>Index Terms</w:t>
      </w:r>
      <w:r w:rsidRPr="002E21D6">
        <w:rPr>
          <w:rFonts w:ascii="Times New Roman" w:eastAsia="SimSun" w:hAnsi="Times New Roman" w:cs="Times New Roman"/>
          <w:b/>
          <w:bCs/>
          <w:color w:val="000000"/>
          <w:kern w:val="0"/>
          <w:sz w:val="28"/>
          <w:szCs w:val="28"/>
        </w:rPr>
        <w:t>—</w:t>
      </w:r>
      <w:r w:rsidR="00FC7985">
        <w:rPr>
          <w:rFonts w:ascii="Times New Roman" w:eastAsia="SimSun" w:hAnsi="Times New Roman" w:cs="Times New Roman"/>
          <w:b/>
          <w:bCs/>
          <w:color w:val="000000"/>
          <w:kern w:val="0"/>
          <w:sz w:val="28"/>
          <w:szCs w:val="28"/>
        </w:rPr>
        <w:t>O</w:t>
      </w:r>
      <w:r w:rsidR="00FC7985">
        <w:rPr>
          <w:rFonts w:ascii="Times New Roman" w:eastAsia="SimSun" w:hAnsi="Times New Roman" w:cs="Times New Roman" w:hint="eastAsia"/>
          <w:b/>
          <w:bCs/>
          <w:color w:val="000000"/>
          <w:kern w:val="0"/>
          <w:sz w:val="28"/>
          <w:szCs w:val="28"/>
        </w:rPr>
        <w:t>penCL</w:t>
      </w:r>
      <w:r w:rsidR="00FC7985">
        <w:rPr>
          <w:rFonts w:ascii="Times New Roman" w:eastAsia="SimSun" w:hAnsi="Times New Roman" w:cs="Times New Roman"/>
          <w:b/>
          <w:bCs/>
          <w:color w:val="000000"/>
          <w:kern w:val="0"/>
          <w:sz w:val="28"/>
          <w:szCs w:val="28"/>
        </w:rPr>
        <w:t>, DNN, embedded device</w:t>
      </w:r>
    </w:p>
    <w:p w14:paraId="03240DC7" w14:textId="410E68F1" w:rsidR="00A272E5" w:rsidRDefault="00A272E5" w:rsidP="00A272E5">
      <w:pPr>
        <w:widowControl/>
        <w:jc w:val="left"/>
        <w:rPr>
          <w:ins w:id="0" w:author=" 孫" w:date="2018-03-17T01:37:00Z"/>
          <w:rFonts w:ascii="Times New Roman" w:hAnsi="Times New Roman" w:cs="Times New Roman"/>
          <w:b/>
          <w:color w:val="4472C4" w:themeColor="accent1"/>
          <w:sz w:val="32"/>
          <w:szCs w:val="28"/>
        </w:rPr>
      </w:pPr>
      <w:r w:rsidRPr="00DB52E2">
        <w:rPr>
          <w:rFonts w:ascii="Times New Roman" w:hAnsi="Times New Roman" w:cs="Times New Roman"/>
          <w:b/>
          <w:color w:val="4472C4" w:themeColor="accent1"/>
          <w:sz w:val="32"/>
          <w:szCs w:val="28"/>
        </w:rPr>
        <w:t>## Introduction</w:t>
      </w:r>
    </w:p>
    <w:p w14:paraId="600081ED" w14:textId="77777777" w:rsidR="00053493" w:rsidRPr="00053493" w:rsidRDefault="00053493" w:rsidP="00053493">
      <w:pPr>
        <w:widowControl/>
        <w:jc w:val="left"/>
        <w:rPr>
          <w:ins w:id="1" w:author=" 孫" w:date="2018-03-17T01:38:00Z"/>
          <w:rFonts w:ascii="SimSun" w:eastAsia="SimSun" w:hAnsi="SimSun" w:cs="SimSun"/>
          <w:kern w:val="0"/>
          <w:sz w:val="24"/>
          <w:szCs w:val="24"/>
        </w:rPr>
      </w:pPr>
      <w:ins w:id="2" w:author=" 孫" w:date="2018-03-17T01:38:00Z">
        <w:r w:rsidRPr="00053493">
          <w:rPr>
            <w:rFonts w:ascii="SimSun" w:eastAsia="SimSun" w:hAnsi="SimSun" w:cs="SimSun"/>
            <w:kern w:val="0"/>
            <w:sz w:val="24"/>
            <w:szCs w:val="24"/>
          </w:rPr>
          <w:t xml:space="preserve">Based on the Distributed Deep Neural Network (DDNN) described by </w:t>
        </w:r>
        <w:proofErr w:type="spellStart"/>
        <w:r w:rsidRPr="00053493">
          <w:rPr>
            <w:rFonts w:ascii="SimSun" w:eastAsia="SimSun" w:hAnsi="SimSun" w:cs="SimSun"/>
            <w:kern w:val="0"/>
            <w:sz w:val="24"/>
            <w:szCs w:val="24"/>
          </w:rPr>
          <w:t>H.</w:t>
        </w:r>
        <w:proofErr w:type="gramStart"/>
        <w:r w:rsidRPr="00053493">
          <w:rPr>
            <w:rFonts w:ascii="SimSun" w:eastAsia="SimSun" w:hAnsi="SimSun" w:cs="SimSun"/>
            <w:kern w:val="0"/>
            <w:sz w:val="24"/>
            <w:szCs w:val="24"/>
          </w:rPr>
          <w:t>T.Kung</w:t>
        </w:r>
        <w:proofErr w:type="spellEnd"/>
        <w:proofErr w:type="gramEnd"/>
        <w:r w:rsidRPr="00053493">
          <w:rPr>
            <w:rFonts w:ascii="SimSun" w:eastAsia="SimSun" w:hAnsi="SimSun" w:cs="SimSun"/>
            <w:kern w:val="0"/>
            <w:sz w:val="24"/>
            <w:szCs w:val="24"/>
          </w:rPr>
          <w:t xml:space="preserve"> et al., we propose Distributed Deep Neural Network Computing Framework(DDNNCF) an adaptive collaborative computing system that can be used for deep learning. DDNNCF distributed a single DNN onto hierarchies composed of end devices and servers, with the support of OpenCL, the model could run on parallel hardware. The framework designed on dataflow programming paradigm to offload computation partially to server and increase system efficiency. All the devices connected to a server will share the resources of the server to complete a single DNN, how to allocate the resource assignment, reduce the work latency or increase the system throughput are very important. We use hardware supported virtual GPU (vGPU), such as NVIDIA GRID and AMD FirePro S7100 GPUs, to make resource independent avoid the interference of different work. DDNNCF also has modular response for dynamically assigning resource to different work to improve system efficiency. By leveraging the threshold got from training, the conflict classification can exit the end device, to some extent, reduce network transaction and server power consumption.</w:t>
        </w:r>
      </w:ins>
    </w:p>
    <w:p w14:paraId="0E85461B" w14:textId="77777777" w:rsidR="00053493" w:rsidRPr="00053493" w:rsidRDefault="00053493" w:rsidP="00053493">
      <w:pPr>
        <w:widowControl/>
        <w:jc w:val="left"/>
        <w:rPr>
          <w:ins w:id="3" w:author=" 孫" w:date="2018-03-17T01:38:00Z"/>
          <w:rFonts w:ascii="SimSun" w:eastAsia="SimSun" w:hAnsi="SimSun" w:cs="SimSun"/>
          <w:kern w:val="0"/>
          <w:sz w:val="24"/>
          <w:szCs w:val="24"/>
        </w:rPr>
      </w:pPr>
      <w:ins w:id="4" w:author=" 孫" w:date="2018-03-17T01:38:00Z">
        <w:r w:rsidRPr="00053493">
          <w:rPr>
            <w:rFonts w:ascii="SimSun" w:eastAsia="SimSun" w:hAnsi="SimSun" w:cs="SimSun"/>
            <w:kern w:val="0"/>
            <w:sz w:val="24"/>
            <w:szCs w:val="24"/>
          </w:rPr>
          <w:t>In a nut shell, DDNNCF has the following features:</w:t>
        </w:r>
      </w:ins>
    </w:p>
    <w:p w14:paraId="29DF2797" w14:textId="77777777" w:rsidR="00053493" w:rsidRPr="00053493" w:rsidRDefault="00053493" w:rsidP="00053493">
      <w:pPr>
        <w:widowControl/>
        <w:jc w:val="left"/>
        <w:rPr>
          <w:ins w:id="5" w:author=" 孫" w:date="2018-03-17T01:38:00Z"/>
          <w:rFonts w:ascii="SimSun" w:eastAsia="SimSun" w:hAnsi="SimSun" w:cs="SimSun"/>
          <w:kern w:val="0"/>
          <w:sz w:val="24"/>
          <w:szCs w:val="24"/>
        </w:rPr>
      </w:pPr>
      <w:proofErr w:type="spellStart"/>
      <w:ins w:id="6" w:author=" 孫" w:date="2018-03-17T01:38:00Z">
        <w:r w:rsidRPr="00053493">
          <w:rPr>
            <w:rFonts w:ascii="SimSun" w:eastAsia="SimSun" w:hAnsi="SimSun" w:cs="SimSun"/>
            <w:kern w:val="0"/>
            <w:sz w:val="24"/>
            <w:szCs w:val="24"/>
          </w:rPr>
          <w:t>i</w:t>
        </w:r>
        <w:proofErr w:type="spellEnd"/>
        <w:r w:rsidRPr="00053493">
          <w:rPr>
            <w:rFonts w:ascii="SimSun" w:eastAsia="SimSun" w:hAnsi="SimSun" w:cs="SimSun"/>
            <w:kern w:val="0"/>
            <w:sz w:val="24"/>
            <w:szCs w:val="24"/>
          </w:rPr>
          <w:t>. DDNNCF adds OpenCL support, enable eBNN-based inference for diversified HW platforms.</w:t>
        </w:r>
      </w:ins>
    </w:p>
    <w:p w14:paraId="70FEA504" w14:textId="77777777" w:rsidR="00053493" w:rsidRPr="00053493" w:rsidRDefault="00053493" w:rsidP="00053493">
      <w:pPr>
        <w:widowControl/>
        <w:jc w:val="left"/>
        <w:rPr>
          <w:ins w:id="7" w:author=" 孫" w:date="2018-03-17T01:38:00Z"/>
          <w:rFonts w:ascii="SimSun" w:eastAsia="SimSun" w:hAnsi="SimSun" w:cs="SimSun"/>
          <w:kern w:val="0"/>
          <w:sz w:val="24"/>
          <w:szCs w:val="24"/>
        </w:rPr>
      </w:pPr>
      <w:ins w:id="8" w:author=" 孫" w:date="2018-03-17T01:38:00Z">
        <w:r w:rsidRPr="00053493">
          <w:rPr>
            <w:rFonts w:ascii="SimSun" w:eastAsia="SimSun" w:hAnsi="SimSun" w:cs="SimSun"/>
            <w:kern w:val="0"/>
            <w:sz w:val="24"/>
            <w:szCs w:val="24"/>
          </w:rPr>
          <w:t xml:space="preserve">ii. DDNNCF designed on dataflow programing paradigm. In virtual of </w:t>
        </w:r>
        <w:proofErr w:type="spellStart"/>
        <w:r w:rsidRPr="00053493">
          <w:rPr>
            <w:rFonts w:ascii="SimSun" w:eastAsia="SimSun" w:hAnsi="SimSun" w:cs="SimSun"/>
            <w:kern w:val="0"/>
            <w:sz w:val="24"/>
            <w:szCs w:val="24"/>
          </w:rPr>
          <w:t>Chainer’s</w:t>
        </w:r>
        <w:proofErr w:type="spellEnd"/>
        <w:r w:rsidRPr="00053493">
          <w:rPr>
            <w:rFonts w:ascii="SimSun" w:eastAsia="SimSun" w:hAnsi="SimSun" w:cs="SimSun"/>
            <w:kern w:val="0"/>
            <w:sz w:val="24"/>
            <w:szCs w:val="24"/>
          </w:rPr>
          <w:t xml:space="preserve"> feature, DDNNCL can realize hierarchical inference computation, what’s more user can develop specified deep learning model on Chainer.</w:t>
        </w:r>
      </w:ins>
    </w:p>
    <w:p w14:paraId="740D907F" w14:textId="77777777" w:rsidR="00053493" w:rsidRPr="00053493" w:rsidRDefault="00053493" w:rsidP="00053493">
      <w:pPr>
        <w:widowControl/>
        <w:jc w:val="left"/>
        <w:rPr>
          <w:ins w:id="9" w:author=" 孫" w:date="2018-03-17T01:38:00Z"/>
          <w:rFonts w:ascii="SimSun" w:eastAsia="SimSun" w:hAnsi="SimSun" w:cs="SimSun"/>
          <w:kern w:val="0"/>
          <w:sz w:val="24"/>
          <w:szCs w:val="24"/>
        </w:rPr>
      </w:pPr>
      <w:ins w:id="10" w:author=" 孫" w:date="2018-03-17T01:38:00Z">
        <w:r w:rsidRPr="00053493">
          <w:rPr>
            <w:rFonts w:ascii="SimSun" w:eastAsia="SimSun" w:hAnsi="SimSun" w:cs="SimSun"/>
            <w:kern w:val="0"/>
            <w:sz w:val="24"/>
            <w:szCs w:val="24"/>
          </w:rPr>
          <w:t>iii. By using the vGPU, DDNNCF can dynamically assign the resource of server to the connected end devices.</w:t>
        </w:r>
      </w:ins>
    </w:p>
    <w:p w14:paraId="60DCBBA4" w14:textId="476D56B1" w:rsidR="006A267C" w:rsidRPr="006A267C" w:rsidRDefault="00053493" w:rsidP="00053493">
      <w:pPr>
        <w:widowControl/>
        <w:jc w:val="left"/>
        <w:rPr>
          <w:rFonts w:ascii="Times New Roman" w:hAnsi="Times New Roman" w:cs="Times New Roman" w:hint="eastAsia"/>
          <w:b/>
          <w:color w:val="4472C4" w:themeColor="accent1"/>
          <w:sz w:val="32"/>
          <w:szCs w:val="28"/>
          <w:rPrChange w:id="11" w:author=" 孫" w:date="2018-03-17T01:37:00Z">
            <w:rPr>
              <w:rFonts w:ascii="Times New Roman" w:hAnsi="Times New Roman" w:cs="Times New Roman" w:hint="eastAsia"/>
              <w:b/>
              <w:color w:val="4472C4" w:themeColor="accent1"/>
              <w:sz w:val="32"/>
              <w:szCs w:val="28"/>
            </w:rPr>
          </w:rPrChange>
        </w:rPr>
      </w:pPr>
      <w:ins w:id="12" w:author=" 孫" w:date="2018-03-17T01:38:00Z">
        <w:r w:rsidRPr="00053493">
          <w:rPr>
            <w:rFonts w:ascii="SimSun" w:eastAsia="SimSun" w:hAnsi="SimSun" w:cs="SimSun"/>
            <w:kern w:val="0"/>
            <w:sz w:val="24"/>
            <w:szCs w:val="24"/>
          </w:rPr>
          <w:t>iv. For specific IOT application, the end devices and servers only do the inference. According to the threshold generate in the training, the inference can be fast and accurate.</w:t>
        </w:r>
      </w:ins>
      <w:bookmarkStart w:id="13" w:name="_GoBack"/>
      <w:bookmarkEnd w:id="13"/>
    </w:p>
    <w:p w14:paraId="19312B24" w14:textId="77777777" w:rsidR="00A272E5" w:rsidRPr="00A272E5" w:rsidRDefault="00A272E5" w:rsidP="00A272E5">
      <w:pPr>
        <w:widowControl/>
        <w:jc w:val="left"/>
        <w:rPr>
          <w:rFonts w:ascii="Times New Roman" w:hAnsi="Times New Roman" w:cs="Times New Roman"/>
          <w:b/>
          <w:sz w:val="32"/>
          <w:szCs w:val="28"/>
          <w:lang w:eastAsia="zh-TW"/>
        </w:rPr>
      </w:pPr>
      <w:r w:rsidRPr="00A272E5">
        <w:rPr>
          <w:rFonts w:ascii="Times New Roman" w:hAnsi="Times New Roman" w:cs="Times New Roman" w:hint="eastAsia"/>
          <w:b/>
          <w:sz w:val="32"/>
          <w:szCs w:val="28"/>
          <w:lang w:eastAsia="zh-TW"/>
        </w:rPr>
        <w:t>隨著深度學習的不斷發展，及其具有了人工智慧（</w:t>
      </w:r>
      <w:r w:rsidRPr="00A272E5">
        <w:rPr>
          <w:rFonts w:ascii="Times New Roman" w:hAnsi="Times New Roman" w:cs="Times New Roman"/>
          <w:b/>
          <w:sz w:val="32"/>
          <w:szCs w:val="28"/>
          <w:lang w:eastAsia="zh-TW"/>
        </w:rPr>
        <w:t>AI</w:t>
      </w:r>
      <w:r w:rsidRPr="00A272E5">
        <w:rPr>
          <w:rFonts w:ascii="Times New Roman" w:hAnsi="Times New Roman" w:cs="Times New Roman"/>
          <w:b/>
          <w:sz w:val="32"/>
          <w:szCs w:val="28"/>
          <w:lang w:eastAsia="zh-TW"/>
        </w:rPr>
        <w:t>），同時</w:t>
      </w:r>
      <w:r w:rsidRPr="00A272E5">
        <w:rPr>
          <w:rFonts w:ascii="Times New Roman" w:hAnsi="Times New Roman" w:cs="Times New Roman"/>
          <w:b/>
          <w:sz w:val="32"/>
          <w:szCs w:val="28"/>
          <w:lang w:eastAsia="zh-TW"/>
        </w:rPr>
        <w:t>IOT</w:t>
      </w:r>
      <w:r w:rsidRPr="00A272E5">
        <w:rPr>
          <w:rFonts w:ascii="Times New Roman" w:hAnsi="Times New Roman" w:cs="Times New Roman"/>
          <w:b/>
          <w:sz w:val="32"/>
          <w:szCs w:val="28"/>
          <w:lang w:eastAsia="zh-TW"/>
        </w:rPr>
        <w:t>的出現使得機器之間可以互相連接。當透過</w:t>
      </w:r>
      <w:r w:rsidRPr="00A272E5">
        <w:rPr>
          <w:rFonts w:ascii="Times New Roman" w:hAnsi="Times New Roman" w:cs="Times New Roman"/>
          <w:b/>
          <w:sz w:val="32"/>
          <w:szCs w:val="28"/>
          <w:lang w:eastAsia="zh-TW"/>
        </w:rPr>
        <w:t>IOT</w:t>
      </w:r>
      <w:r w:rsidRPr="00A272E5">
        <w:rPr>
          <w:rFonts w:ascii="Times New Roman" w:hAnsi="Times New Roman" w:cs="Times New Roman"/>
          <w:b/>
          <w:sz w:val="32"/>
          <w:szCs w:val="28"/>
          <w:lang w:eastAsia="zh-TW"/>
        </w:rPr>
        <w:t>相</w:t>
      </w:r>
      <w:r w:rsidRPr="00A272E5">
        <w:rPr>
          <w:rFonts w:ascii="Times New Roman" w:hAnsi="Times New Roman" w:cs="Times New Roman"/>
          <w:b/>
          <w:sz w:val="32"/>
          <w:szCs w:val="28"/>
          <w:lang w:eastAsia="zh-TW"/>
        </w:rPr>
        <w:lastRenderedPageBreak/>
        <w:t>連的</w:t>
      </w:r>
      <w:r w:rsidRPr="00A272E5">
        <w:rPr>
          <w:rFonts w:ascii="Times New Roman" w:hAnsi="Times New Roman" w:cs="Times New Roman"/>
          <w:b/>
          <w:sz w:val="32"/>
          <w:szCs w:val="28"/>
          <w:lang w:eastAsia="zh-TW"/>
        </w:rPr>
        <w:t>device</w:t>
      </w:r>
      <w:r w:rsidRPr="00A272E5">
        <w:rPr>
          <w:rFonts w:ascii="Times New Roman" w:hAnsi="Times New Roman" w:cs="Times New Roman"/>
          <w:b/>
          <w:sz w:val="32"/>
          <w:szCs w:val="28"/>
          <w:lang w:eastAsia="zh-TW"/>
        </w:rPr>
        <w:t>之間具有</w:t>
      </w:r>
      <w:r w:rsidRPr="00A272E5">
        <w:rPr>
          <w:rFonts w:ascii="Times New Roman" w:hAnsi="Times New Roman" w:cs="Times New Roman"/>
          <w:b/>
          <w:sz w:val="32"/>
          <w:szCs w:val="28"/>
          <w:lang w:eastAsia="zh-TW"/>
        </w:rPr>
        <w:t>AI</w:t>
      </w:r>
      <w:r w:rsidRPr="00A272E5">
        <w:rPr>
          <w:rFonts w:ascii="Times New Roman" w:hAnsi="Times New Roman" w:cs="Times New Roman"/>
          <w:b/>
          <w:sz w:val="32"/>
          <w:szCs w:val="28"/>
          <w:lang w:eastAsia="zh-TW"/>
        </w:rPr>
        <w:t>的時候，有可能將人類從繁重的工作中解放出來。</w:t>
      </w:r>
    </w:p>
    <w:p w14:paraId="0E50BF21" w14:textId="77777777" w:rsidR="00A272E5" w:rsidRPr="00A272E5" w:rsidRDefault="00A272E5" w:rsidP="00A272E5">
      <w:pPr>
        <w:widowControl/>
        <w:jc w:val="left"/>
        <w:rPr>
          <w:rFonts w:ascii="Times New Roman" w:hAnsi="Times New Roman" w:cs="Times New Roman"/>
          <w:b/>
          <w:sz w:val="32"/>
          <w:szCs w:val="28"/>
          <w:lang w:eastAsia="zh-TW"/>
        </w:rPr>
      </w:pPr>
      <w:r w:rsidRPr="00A272E5">
        <w:rPr>
          <w:rFonts w:ascii="Times New Roman" w:hAnsi="Times New Roman" w:cs="Times New Roman" w:hint="eastAsia"/>
          <w:b/>
          <w:sz w:val="32"/>
          <w:szCs w:val="28"/>
          <w:lang w:eastAsia="zh-TW"/>
        </w:rPr>
        <w:t>儘管有以上的優點，但是將</w:t>
      </w:r>
      <w:r w:rsidRPr="00A272E5">
        <w:rPr>
          <w:rFonts w:ascii="Times New Roman" w:hAnsi="Times New Roman" w:cs="Times New Roman"/>
          <w:b/>
          <w:sz w:val="32"/>
          <w:szCs w:val="28"/>
          <w:lang w:eastAsia="zh-TW"/>
        </w:rPr>
        <w:t>DNN</w:t>
      </w:r>
      <w:r w:rsidRPr="00A272E5">
        <w:rPr>
          <w:rFonts w:ascii="Times New Roman" w:hAnsi="Times New Roman" w:cs="Times New Roman"/>
          <w:b/>
          <w:sz w:val="32"/>
          <w:szCs w:val="28"/>
          <w:lang w:eastAsia="zh-TW"/>
        </w:rPr>
        <w:t>帶入到</w:t>
      </w:r>
      <w:r w:rsidRPr="00A272E5">
        <w:rPr>
          <w:rFonts w:ascii="Times New Roman" w:hAnsi="Times New Roman" w:cs="Times New Roman"/>
          <w:b/>
          <w:sz w:val="32"/>
          <w:szCs w:val="28"/>
          <w:lang w:eastAsia="zh-TW"/>
        </w:rPr>
        <w:t>IOT</w:t>
      </w:r>
      <w:r w:rsidRPr="00A272E5">
        <w:rPr>
          <w:rFonts w:ascii="Times New Roman" w:hAnsi="Times New Roman" w:cs="Times New Roman"/>
          <w:b/>
          <w:sz w:val="32"/>
          <w:szCs w:val="28"/>
          <w:lang w:eastAsia="zh-TW"/>
        </w:rPr>
        <w:t>中會增加終端裝置的計算負擔。敘述</w:t>
      </w:r>
      <w:r w:rsidRPr="00A272E5">
        <w:rPr>
          <w:rFonts w:ascii="Times New Roman" w:hAnsi="Times New Roman" w:cs="Times New Roman"/>
          <w:b/>
          <w:sz w:val="32"/>
          <w:szCs w:val="28"/>
          <w:lang w:eastAsia="zh-TW"/>
        </w:rPr>
        <w:t>DNN</w:t>
      </w:r>
      <w:proofErr w:type="gramStart"/>
      <w:r w:rsidRPr="00A272E5">
        <w:rPr>
          <w:rFonts w:ascii="Times New Roman" w:hAnsi="Times New Roman" w:cs="Times New Roman"/>
          <w:b/>
          <w:sz w:val="32"/>
          <w:szCs w:val="28"/>
          <w:lang w:eastAsia="zh-TW"/>
        </w:rPr>
        <w:t>并</w:t>
      </w:r>
      <w:proofErr w:type="gramEnd"/>
      <w:r w:rsidRPr="00A272E5">
        <w:rPr>
          <w:rFonts w:ascii="Times New Roman" w:hAnsi="Times New Roman" w:cs="Times New Roman"/>
          <w:b/>
          <w:sz w:val="32"/>
          <w:szCs w:val="28"/>
          <w:lang w:eastAsia="zh-TW"/>
        </w:rPr>
        <w:t>點明終端系統的</w:t>
      </w:r>
      <w:r w:rsidRPr="00A272E5">
        <w:rPr>
          <w:rFonts w:ascii="Times New Roman" w:hAnsi="Times New Roman" w:cs="Times New Roman"/>
          <w:b/>
          <w:sz w:val="32"/>
          <w:szCs w:val="28"/>
          <w:lang w:eastAsia="zh-TW"/>
        </w:rPr>
        <w:t>storage</w:t>
      </w:r>
      <w:r w:rsidRPr="00A272E5">
        <w:rPr>
          <w:rFonts w:ascii="Times New Roman" w:hAnsi="Times New Roman" w:cs="Times New Roman"/>
          <w:b/>
          <w:sz w:val="32"/>
          <w:szCs w:val="28"/>
          <w:lang w:eastAsia="zh-TW"/>
        </w:rPr>
        <w:t>是其瓶頸。</w:t>
      </w:r>
    </w:p>
    <w:p w14:paraId="4AC0FE33" w14:textId="1BBE07D8" w:rsidR="00A272E5" w:rsidRPr="00A272E5" w:rsidRDefault="00A272E5" w:rsidP="00A272E5">
      <w:pPr>
        <w:widowControl/>
        <w:jc w:val="left"/>
        <w:rPr>
          <w:rFonts w:ascii="Times New Roman" w:hAnsi="Times New Roman" w:cs="Times New Roman"/>
          <w:b/>
          <w:sz w:val="32"/>
          <w:szCs w:val="28"/>
        </w:rPr>
      </w:pPr>
      <w:proofErr w:type="gramStart"/>
      <w:r w:rsidRPr="00A272E5">
        <w:rPr>
          <w:rFonts w:ascii="Times New Roman" w:hAnsi="Times New Roman" w:cs="Times New Roman" w:hint="eastAsia"/>
          <w:b/>
          <w:sz w:val="32"/>
          <w:szCs w:val="28"/>
        </w:rPr>
        <w:t>為</w:t>
      </w:r>
      <w:proofErr w:type="gramEnd"/>
      <w:r w:rsidRPr="00A272E5">
        <w:rPr>
          <w:rFonts w:ascii="Times New Roman" w:hAnsi="Times New Roman" w:cs="Times New Roman" w:hint="eastAsia"/>
          <w:b/>
          <w:sz w:val="32"/>
          <w:szCs w:val="28"/>
        </w:rPr>
        <w:t>了解決該問題有人提出</w:t>
      </w:r>
      <w:r w:rsidRPr="00A272E5">
        <w:rPr>
          <w:rFonts w:ascii="Times New Roman" w:hAnsi="Times New Roman" w:cs="Times New Roman"/>
          <w:b/>
          <w:sz w:val="32"/>
          <w:szCs w:val="28"/>
        </w:rPr>
        <w:t>eBNN.</w:t>
      </w:r>
      <w:proofErr w:type="gramStart"/>
      <w:r w:rsidRPr="00A272E5">
        <w:rPr>
          <w:rFonts w:ascii="Times New Roman" w:hAnsi="Times New Roman" w:cs="Times New Roman"/>
          <w:b/>
          <w:sz w:val="32"/>
          <w:szCs w:val="28"/>
        </w:rPr>
        <w:t>介</w:t>
      </w:r>
      <w:proofErr w:type="gramEnd"/>
      <w:r w:rsidRPr="00A272E5">
        <w:rPr>
          <w:rFonts w:ascii="Times New Roman" w:hAnsi="Times New Roman" w:cs="Times New Roman"/>
          <w:b/>
          <w:sz w:val="32"/>
          <w:szCs w:val="28"/>
        </w:rPr>
        <w:t>紹</w:t>
      </w:r>
      <w:r w:rsidRPr="00A272E5">
        <w:rPr>
          <w:rFonts w:ascii="Times New Roman" w:hAnsi="Times New Roman" w:cs="Times New Roman"/>
          <w:b/>
          <w:sz w:val="32"/>
          <w:szCs w:val="28"/>
        </w:rPr>
        <w:t>eBNN</w:t>
      </w:r>
      <w:r w:rsidRPr="00A272E5">
        <w:rPr>
          <w:rFonts w:ascii="Times New Roman" w:hAnsi="Times New Roman" w:cs="Times New Roman"/>
          <w:b/>
          <w:sz w:val="32"/>
          <w:szCs w:val="28"/>
        </w:rPr>
        <w:t>之後，說明儘管</w:t>
      </w:r>
      <w:r w:rsidRPr="00A272E5">
        <w:rPr>
          <w:rFonts w:ascii="Times New Roman" w:hAnsi="Times New Roman" w:cs="Times New Roman"/>
          <w:b/>
          <w:sz w:val="32"/>
          <w:szCs w:val="28"/>
        </w:rPr>
        <w:t>eBNN</w:t>
      </w:r>
      <w:r w:rsidRPr="00A272E5">
        <w:rPr>
          <w:rFonts w:ascii="Times New Roman" w:hAnsi="Times New Roman" w:cs="Times New Roman"/>
          <w:b/>
          <w:sz w:val="32"/>
          <w:szCs w:val="28"/>
        </w:rPr>
        <w:t>使得</w:t>
      </w:r>
      <w:r w:rsidRPr="00A272E5">
        <w:rPr>
          <w:rFonts w:ascii="Times New Roman" w:hAnsi="Times New Roman" w:cs="Times New Roman"/>
          <w:b/>
          <w:sz w:val="32"/>
          <w:szCs w:val="28"/>
        </w:rPr>
        <w:t>small end device</w:t>
      </w:r>
      <w:r w:rsidRPr="00A272E5">
        <w:rPr>
          <w:rFonts w:ascii="Times New Roman" w:hAnsi="Times New Roman" w:cs="Times New Roman"/>
          <w:b/>
          <w:sz w:val="32"/>
          <w:szCs w:val="28"/>
        </w:rPr>
        <w:t>可以運行</w:t>
      </w:r>
      <w:r w:rsidRPr="00A272E5">
        <w:rPr>
          <w:rFonts w:ascii="Times New Roman" w:hAnsi="Times New Roman" w:cs="Times New Roman"/>
          <w:b/>
          <w:sz w:val="32"/>
          <w:szCs w:val="28"/>
        </w:rPr>
        <w:t>DNN</w:t>
      </w:r>
      <w:r w:rsidRPr="00A272E5">
        <w:rPr>
          <w:rFonts w:ascii="Times New Roman" w:hAnsi="Times New Roman" w:cs="Times New Roman"/>
          <w:b/>
          <w:sz w:val="32"/>
          <w:szCs w:val="28"/>
        </w:rPr>
        <w:t>且在手寫辨識中取得不俗的成績，但是並不能很好的適</w:t>
      </w:r>
      <w:proofErr w:type="gramStart"/>
      <w:r w:rsidRPr="00A272E5">
        <w:rPr>
          <w:rFonts w:ascii="Times New Roman" w:hAnsi="Times New Roman" w:cs="Times New Roman"/>
          <w:b/>
          <w:sz w:val="32"/>
          <w:szCs w:val="28"/>
        </w:rPr>
        <w:t>用</w:t>
      </w:r>
      <w:proofErr w:type="gramEnd"/>
      <w:r w:rsidRPr="00A272E5">
        <w:rPr>
          <w:rFonts w:ascii="Times New Roman" w:hAnsi="Times New Roman" w:cs="Times New Roman"/>
          <w:b/>
          <w:sz w:val="32"/>
          <w:szCs w:val="28"/>
        </w:rPr>
        <w:t>於</w:t>
      </w:r>
      <w:r w:rsidRPr="00A272E5">
        <w:rPr>
          <w:rFonts w:ascii="Times New Roman" w:hAnsi="Times New Roman" w:cs="Times New Roman"/>
          <w:b/>
          <w:sz w:val="32"/>
          <w:szCs w:val="28"/>
        </w:rPr>
        <w:t>real application</w:t>
      </w:r>
      <w:r w:rsidRPr="00A272E5">
        <w:rPr>
          <w:rFonts w:ascii="Times New Roman" w:hAnsi="Times New Roman" w:cs="Times New Roman"/>
          <w:b/>
          <w:sz w:val="32"/>
          <w:szCs w:val="28"/>
        </w:rPr>
        <w:t>。</w:t>
      </w:r>
      <w:r w:rsidR="00A626FF">
        <w:rPr>
          <w:rFonts w:ascii="Times New Roman" w:hAnsi="Times New Roman" w:cs="Times New Roman" w:hint="eastAsia"/>
          <w:b/>
          <w:sz w:val="32"/>
          <w:szCs w:val="28"/>
        </w:rPr>
        <w:t>[</w:t>
      </w:r>
      <w:r w:rsidR="00A626FF" w:rsidRPr="00A626FF">
        <w:rPr>
          <w:rFonts w:ascii="Times New Roman" w:hAnsi="Times New Roman" w:cs="Times New Roman"/>
          <w:b/>
          <w:color w:val="FF0000"/>
          <w:sz w:val="32"/>
          <w:szCs w:val="28"/>
        </w:rPr>
        <w:t>XXX: We did not focus on the model design.</w:t>
      </w:r>
      <w:r w:rsidR="00A626FF">
        <w:rPr>
          <w:rFonts w:ascii="Times New Roman" w:hAnsi="Times New Roman" w:cs="Times New Roman" w:hint="eastAsia"/>
          <w:b/>
          <w:sz w:val="32"/>
          <w:szCs w:val="28"/>
        </w:rPr>
        <w:t>]</w:t>
      </w:r>
      <w:r w:rsidR="00A626FF">
        <w:rPr>
          <w:rFonts w:ascii="Times New Roman" w:hAnsi="Times New Roman" w:cs="Times New Roman"/>
          <w:b/>
          <w:sz w:val="32"/>
          <w:szCs w:val="28"/>
        </w:rPr>
        <w:t xml:space="preserve"> </w:t>
      </w:r>
      <w:r w:rsidRPr="00A272E5">
        <w:rPr>
          <w:rFonts w:ascii="Times New Roman" w:hAnsi="Times New Roman" w:cs="Times New Roman"/>
          <w:b/>
          <w:sz w:val="32"/>
          <w:szCs w:val="28"/>
        </w:rPr>
        <w:t>為此我們基於</w:t>
      </w:r>
      <w:r w:rsidRPr="00A272E5">
        <w:rPr>
          <w:rFonts w:ascii="Times New Roman" w:hAnsi="Times New Roman" w:cs="Times New Roman"/>
          <w:b/>
          <w:sz w:val="32"/>
          <w:szCs w:val="28"/>
        </w:rPr>
        <w:t>DDNN</w:t>
      </w:r>
      <w:r w:rsidRPr="00A272E5">
        <w:rPr>
          <w:rFonts w:ascii="Times New Roman" w:hAnsi="Times New Roman" w:cs="Times New Roman"/>
          <w:b/>
          <w:sz w:val="32"/>
          <w:szCs w:val="28"/>
        </w:rPr>
        <w:t>分佈式計算的思想</w:t>
      </w:r>
      <w:r w:rsidR="00A626FF">
        <w:rPr>
          <w:rFonts w:ascii="Times New Roman" w:hAnsi="Times New Roman" w:cs="Times New Roman" w:hint="eastAsia"/>
          <w:b/>
          <w:sz w:val="32"/>
          <w:szCs w:val="28"/>
        </w:rPr>
        <w:t>[</w:t>
      </w:r>
      <w:r w:rsidR="00A626FF" w:rsidRPr="00A626FF">
        <w:rPr>
          <w:rFonts w:ascii="Times New Roman" w:hAnsi="Times New Roman" w:cs="Times New Roman"/>
          <w:b/>
          <w:color w:val="FF0000"/>
          <w:sz w:val="32"/>
          <w:szCs w:val="28"/>
        </w:rPr>
        <w:t>XXX: You mentioned that our work is based on DDNN, but DDNN is not introduced properly.</w:t>
      </w:r>
      <w:r w:rsidR="00A626FF">
        <w:rPr>
          <w:rFonts w:ascii="Times New Roman" w:hAnsi="Times New Roman" w:cs="Times New Roman" w:hint="eastAsia"/>
          <w:b/>
          <w:sz w:val="32"/>
          <w:szCs w:val="28"/>
        </w:rPr>
        <w:t>]</w:t>
      </w:r>
      <w:r w:rsidR="00A626FF">
        <w:rPr>
          <w:rFonts w:ascii="Times New Roman" w:eastAsia="新細明體" w:hAnsi="Times New Roman" w:cs="Times New Roman" w:hint="eastAsia"/>
          <w:b/>
          <w:sz w:val="32"/>
          <w:szCs w:val="28"/>
        </w:rPr>
        <w:t>，</w:t>
      </w:r>
      <w:r w:rsidRPr="00A272E5">
        <w:rPr>
          <w:rFonts w:ascii="Times New Roman" w:hAnsi="Times New Roman" w:cs="Times New Roman"/>
          <w:b/>
          <w:sz w:val="32"/>
          <w:szCs w:val="28"/>
        </w:rPr>
        <w:t>提出</w:t>
      </w:r>
      <w:r w:rsidRPr="00A272E5">
        <w:rPr>
          <w:rFonts w:ascii="Times New Roman" w:hAnsi="Times New Roman" w:cs="Times New Roman"/>
          <w:b/>
          <w:sz w:val="32"/>
          <w:szCs w:val="28"/>
        </w:rPr>
        <w:t xml:space="preserve">DNNCL an adaptive collaborative computing system that can be used for deep learning. </w:t>
      </w:r>
      <w:r w:rsidRPr="00A272E5">
        <w:rPr>
          <w:rFonts w:ascii="Times New Roman" w:hAnsi="Times New Roman" w:cs="Times New Roman"/>
          <w:b/>
          <w:sz w:val="32"/>
          <w:szCs w:val="28"/>
        </w:rPr>
        <w:t>介紹</w:t>
      </w:r>
      <w:r w:rsidRPr="00A272E5">
        <w:rPr>
          <w:rFonts w:ascii="Times New Roman" w:hAnsi="Times New Roman" w:cs="Times New Roman"/>
          <w:b/>
          <w:sz w:val="32"/>
          <w:szCs w:val="28"/>
        </w:rPr>
        <w:t>DDNNCL</w:t>
      </w:r>
      <w:r w:rsidRPr="00A272E5">
        <w:rPr>
          <w:rFonts w:ascii="Times New Roman" w:hAnsi="Times New Roman" w:cs="Times New Roman"/>
          <w:b/>
          <w:sz w:val="32"/>
          <w:szCs w:val="28"/>
        </w:rPr>
        <w:t>的功能和技術。</w:t>
      </w:r>
    </w:p>
    <w:p w14:paraId="68E4C09E" w14:textId="491A2FDA" w:rsidR="00A272E5" w:rsidRDefault="001137D3" w:rsidP="00A272E5">
      <w:pPr>
        <w:widowControl/>
        <w:jc w:val="left"/>
        <w:rPr>
          <w:rFonts w:ascii="Times New Roman" w:hAnsi="Times New Roman" w:cs="Times New Roman"/>
          <w:b/>
          <w:color w:val="FF0000"/>
          <w:sz w:val="32"/>
          <w:szCs w:val="28"/>
        </w:rPr>
      </w:pPr>
      <w:r>
        <w:rPr>
          <w:rFonts w:ascii="Times New Roman" w:hAnsi="Times New Roman" w:cs="Times New Roman"/>
          <w:b/>
          <w:noProof/>
          <w:color w:val="FF0000"/>
          <w:sz w:val="32"/>
          <w:szCs w:val="28"/>
          <w:lang w:eastAsia="zh-TW"/>
        </w:rPr>
        <w:drawing>
          <wp:inline distT="0" distB="0" distL="0" distR="0" wp14:anchorId="64967517" wp14:editId="5749E670">
            <wp:extent cx="6117771" cy="31455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241" cy="3188946"/>
                    </a:xfrm>
                    <a:prstGeom prst="rect">
                      <a:avLst/>
                    </a:prstGeom>
                    <a:noFill/>
                  </pic:spPr>
                </pic:pic>
              </a:graphicData>
            </a:graphic>
          </wp:inline>
        </w:drawing>
      </w:r>
    </w:p>
    <w:p w14:paraId="7EBCBB4E" w14:textId="1F5642BD" w:rsidR="00B42E7F" w:rsidRPr="00A272E5" w:rsidRDefault="00B42E7F" w:rsidP="00A272E5">
      <w:pPr>
        <w:widowControl/>
        <w:jc w:val="left"/>
        <w:rPr>
          <w:rFonts w:ascii="Times New Roman" w:hAnsi="Times New Roman" w:cs="Times New Roman"/>
          <w:b/>
          <w:sz w:val="32"/>
          <w:szCs w:val="28"/>
        </w:rPr>
      </w:pPr>
      <w:proofErr w:type="spellStart"/>
      <w:r>
        <w:rPr>
          <w:rFonts w:ascii="Times New Roman" w:hAnsi="Times New Roman" w:cs="Times New Roman"/>
          <w:b/>
          <w:sz w:val="32"/>
          <w:szCs w:val="28"/>
        </w:rPr>
        <w:t>Fg</w:t>
      </w:r>
      <w:proofErr w:type="spellEnd"/>
      <w:r>
        <w:rPr>
          <w:rFonts w:ascii="Times New Roman" w:hAnsi="Times New Roman" w:cs="Times New Roman" w:hint="eastAsia"/>
          <w:b/>
          <w:sz w:val="32"/>
          <w:szCs w:val="28"/>
        </w:rPr>
        <w:t>。</w:t>
      </w:r>
      <w:r>
        <w:rPr>
          <w:rFonts w:ascii="Times New Roman" w:hAnsi="Times New Roman" w:cs="Times New Roman" w:hint="eastAsia"/>
          <w:b/>
          <w:sz w:val="32"/>
          <w:szCs w:val="28"/>
        </w:rPr>
        <w:t>1</w:t>
      </w:r>
    </w:p>
    <w:p w14:paraId="2ABE624A" w14:textId="34A5F138" w:rsidR="00A272E5" w:rsidRPr="00A272E5" w:rsidRDefault="00A272E5" w:rsidP="00A272E5">
      <w:pPr>
        <w:widowControl/>
        <w:jc w:val="left"/>
        <w:rPr>
          <w:rFonts w:ascii="Times New Roman" w:hAnsi="Times New Roman" w:cs="Times New Roman"/>
          <w:b/>
          <w:sz w:val="32"/>
          <w:szCs w:val="28"/>
        </w:rPr>
      </w:pPr>
      <w:r w:rsidRPr="00A272E5">
        <w:rPr>
          <w:rFonts w:ascii="Times New Roman" w:hAnsi="Times New Roman" w:cs="Times New Roman" w:hint="eastAsia"/>
          <w:b/>
          <w:sz w:val="32"/>
          <w:szCs w:val="28"/>
        </w:rPr>
        <w:t>總結</w:t>
      </w:r>
      <w:r w:rsidRPr="00A272E5">
        <w:rPr>
          <w:rFonts w:ascii="Times New Roman" w:hAnsi="Times New Roman" w:cs="Times New Roman"/>
          <w:b/>
          <w:sz w:val="32"/>
          <w:szCs w:val="28"/>
        </w:rPr>
        <w:t>D</w:t>
      </w:r>
      <w:r w:rsidR="007D3F00">
        <w:rPr>
          <w:rFonts w:ascii="Times New Roman" w:hAnsi="Times New Roman" w:cs="Times New Roman"/>
          <w:b/>
          <w:sz w:val="32"/>
          <w:szCs w:val="28"/>
        </w:rPr>
        <w:t>D</w:t>
      </w:r>
      <w:r w:rsidRPr="00A272E5">
        <w:rPr>
          <w:rFonts w:ascii="Times New Roman" w:hAnsi="Times New Roman" w:cs="Times New Roman"/>
          <w:b/>
          <w:sz w:val="32"/>
          <w:szCs w:val="28"/>
        </w:rPr>
        <w:t>NNCL</w:t>
      </w:r>
      <w:r w:rsidRPr="00A272E5">
        <w:rPr>
          <w:rFonts w:ascii="Times New Roman" w:hAnsi="Times New Roman" w:cs="Times New Roman"/>
          <w:b/>
          <w:sz w:val="32"/>
          <w:szCs w:val="28"/>
        </w:rPr>
        <w:t>的</w:t>
      </w:r>
      <w:r w:rsidRPr="00A272E5">
        <w:rPr>
          <w:rFonts w:ascii="Times New Roman" w:hAnsi="Times New Roman" w:cs="Times New Roman"/>
          <w:b/>
          <w:sz w:val="32"/>
          <w:szCs w:val="28"/>
        </w:rPr>
        <w:t>feature</w:t>
      </w:r>
      <w:r w:rsidR="00145327" w:rsidRPr="00A272E5">
        <w:rPr>
          <w:rFonts w:ascii="Times New Roman" w:hAnsi="Times New Roman" w:cs="Times New Roman"/>
          <w:b/>
          <w:sz w:val="32"/>
          <w:szCs w:val="28"/>
        </w:rPr>
        <w:t>（</w:t>
      </w:r>
      <w:r w:rsidR="00145327" w:rsidRPr="00A272E5">
        <w:rPr>
          <w:rFonts w:ascii="Times New Roman" w:hAnsi="Times New Roman" w:cs="Times New Roman"/>
          <w:b/>
          <w:sz w:val="32"/>
          <w:szCs w:val="28"/>
        </w:rPr>
        <w:t>2</w:t>
      </w:r>
      <w:r w:rsidR="00145327" w:rsidRPr="00A272E5">
        <w:rPr>
          <w:rFonts w:ascii="Times New Roman" w:hAnsi="Times New Roman" w:cs="Times New Roman"/>
          <w:b/>
          <w:sz w:val="32"/>
          <w:szCs w:val="28"/>
        </w:rPr>
        <w:t>）</w:t>
      </w:r>
      <w:commentRangeStart w:id="14"/>
      <w:r w:rsidR="00145327" w:rsidRPr="00A272E5">
        <w:rPr>
          <w:rFonts w:ascii="Times New Roman" w:hAnsi="Times New Roman" w:cs="Times New Roman"/>
          <w:b/>
          <w:sz w:val="32"/>
          <w:szCs w:val="28"/>
        </w:rPr>
        <w:t xml:space="preserve">design on dataflow </w:t>
      </w:r>
      <w:r w:rsidR="00145327" w:rsidRPr="004565E1">
        <w:rPr>
          <w:rFonts w:ascii="Times New Roman" w:hAnsi="Times New Roman" w:cs="Times New Roman"/>
          <w:b/>
          <w:noProof/>
          <w:sz w:val="32"/>
          <w:szCs w:val="28"/>
        </w:rPr>
        <w:t>progra</w:t>
      </w:r>
      <w:r w:rsidR="004565E1">
        <w:rPr>
          <w:rFonts w:ascii="Times New Roman" w:hAnsi="Times New Roman" w:cs="Times New Roman"/>
          <w:b/>
          <w:noProof/>
          <w:sz w:val="32"/>
          <w:szCs w:val="28"/>
        </w:rPr>
        <w:t>m</w:t>
      </w:r>
      <w:r w:rsidR="00145327" w:rsidRPr="004565E1">
        <w:rPr>
          <w:rFonts w:ascii="Times New Roman" w:hAnsi="Times New Roman" w:cs="Times New Roman"/>
          <w:b/>
          <w:noProof/>
          <w:sz w:val="32"/>
          <w:szCs w:val="28"/>
        </w:rPr>
        <w:t>ming</w:t>
      </w:r>
      <w:r w:rsidR="00145327" w:rsidRPr="00A272E5">
        <w:rPr>
          <w:rFonts w:ascii="Times New Roman" w:hAnsi="Times New Roman" w:cs="Times New Roman"/>
          <w:b/>
          <w:sz w:val="32"/>
          <w:szCs w:val="28"/>
        </w:rPr>
        <w:t xml:space="preserve"> </w:t>
      </w:r>
      <w:commentRangeEnd w:id="14"/>
      <w:r w:rsidR="00145327">
        <w:rPr>
          <w:rStyle w:val="a5"/>
        </w:rPr>
        <w:commentReference w:id="14"/>
      </w:r>
      <w:r w:rsidR="00145327" w:rsidRPr="00A272E5">
        <w:rPr>
          <w:rFonts w:ascii="Times New Roman" w:hAnsi="Times New Roman" w:cs="Times New Roman"/>
          <w:b/>
          <w:sz w:val="32"/>
          <w:szCs w:val="28"/>
        </w:rPr>
        <w:t>paradigm</w:t>
      </w:r>
      <w:r w:rsidR="00145327">
        <w:rPr>
          <w:rFonts w:ascii="Times New Roman" w:hAnsi="Times New Roman" w:cs="Times New Roman"/>
          <w:b/>
          <w:sz w:val="32"/>
          <w:szCs w:val="28"/>
        </w:rPr>
        <w:t xml:space="preserve"> [</w:t>
      </w:r>
      <w:r w:rsidR="00145327" w:rsidRPr="007D144E">
        <w:rPr>
          <w:rFonts w:ascii="Times New Roman" w:hAnsi="Times New Roman" w:cs="Times New Roman"/>
          <w:b/>
          <w:color w:val="FF0000"/>
          <w:sz w:val="32"/>
          <w:szCs w:val="28"/>
        </w:rPr>
        <w:t>XXX: ???</w:t>
      </w:r>
      <w:r w:rsidR="00145327">
        <w:rPr>
          <w:rFonts w:ascii="Times New Roman" w:hAnsi="Times New Roman" w:cs="Times New Roman"/>
          <w:b/>
          <w:sz w:val="32"/>
          <w:szCs w:val="28"/>
        </w:rPr>
        <w:t>]</w:t>
      </w:r>
      <w:r w:rsidRPr="00A272E5">
        <w:rPr>
          <w:rFonts w:ascii="Times New Roman" w:hAnsi="Times New Roman" w:cs="Times New Roman"/>
          <w:b/>
          <w:sz w:val="32"/>
          <w:szCs w:val="28"/>
        </w:rPr>
        <w:t>（</w:t>
      </w:r>
      <w:r w:rsidRPr="00A272E5">
        <w:rPr>
          <w:rFonts w:ascii="Times New Roman" w:hAnsi="Times New Roman" w:cs="Times New Roman"/>
          <w:b/>
          <w:sz w:val="32"/>
          <w:szCs w:val="28"/>
        </w:rPr>
        <w:t>1</w:t>
      </w:r>
      <w:r w:rsidRPr="00A272E5">
        <w:rPr>
          <w:rFonts w:ascii="Times New Roman" w:hAnsi="Times New Roman" w:cs="Times New Roman"/>
          <w:b/>
          <w:sz w:val="32"/>
          <w:szCs w:val="28"/>
        </w:rPr>
        <w:t>）加入</w:t>
      </w:r>
      <w:proofErr w:type="spellStart"/>
      <w:r w:rsidRPr="00A272E5">
        <w:rPr>
          <w:rFonts w:ascii="Times New Roman" w:hAnsi="Times New Roman" w:cs="Times New Roman"/>
          <w:b/>
          <w:sz w:val="32"/>
          <w:szCs w:val="28"/>
        </w:rPr>
        <w:t>opencl</w:t>
      </w:r>
      <w:proofErr w:type="spellEnd"/>
      <w:r w:rsidRPr="00A272E5">
        <w:rPr>
          <w:rFonts w:ascii="Times New Roman" w:hAnsi="Times New Roman" w:cs="Times New Roman"/>
          <w:b/>
          <w:sz w:val="32"/>
          <w:szCs w:val="28"/>
        </w:rPr>
        <w:t>支持</w:t>
      </w:r>
      <w:r w:rsidR="007D144E">
        <w:rPr>
          <w:rFonts w:ascii="Times New Roman" w:hAnsi="Times New Roman" w:cs="Times New Roman" w:hint="eastAsia"/>
          <w:b/>
          <w:sz w:val="32"/>
          <w:szCs w:val="28"/>
        </w:rPr>
        <w:t>[</w:t>
      </w:r>
      <w:r w:rsidR="007D144E" w:rsidRPr="007D144E">
        <w:rPr>
          <w:rFonts w:ascii="Times New Roman" w:hAnsi="Times New Roman" w:cs="Times New Roman"/>
          <w:b/>
          <w:color w:val="FF0000"/>
          <w:sz w:val="32"/>
          <w:szCs w:val="28"/>
        </w:rPr>
        <w:t>XXX: we allow the use of accelerator for boosting inference performance</w:t>
      </w:r>
      <w:r w:rsidR="007D144E">
        <w:rPr>
          <w:rFonts w:ascii="Times New Roman" w:hAnsi="Times New Roman" w:cs="Times New Roman"/>
          <w:b/>
          <w:color w:val="FF0000"/>
          <w:sz w:val="32"/>
          <w:szCs w:val="28"/>
        </w:rPr>
        <w:t>.</w:t>
      </w:r>
      <w:r w:rsidR="007D144E">
        <w:rPr>
          <w:rFonts w:ascii="Times New Roman" w:hAnsi="Times New Roman" w:cs="Times New Roman" w:hint="eastAsia"/>
          <w:b/>
          <w:sz w:val="32"/>
          <w:szCs w:val="28"/>
        </w:rPr>
        <w:t>]</w:t>
      </w:r>
      <w:r w:rsidR="00145327" w:rsidRPr="00A272E5">
        <w:rPr>
          <w:rFonts w:ascii="Times New Roman" w:hAnsi="Times New Roman" w:cs="Times New Roman"/>
          <w:b/>
          <w:sz w:val="32"/>
          <w:szCs w:val="28"/>
        </w:rPr>
        <w:t xml:space="preserve"> </w:t>
      </w:r>
      <w:r w:rsidR="00B86E86">
        <w:rPr>
          <w:rFonts w:ascii="Times New Roman" w:hAnsi="Times New Roman" w:cs="Times New Roman"/>
          <w:b/>
          <w:sz w:val="32"/>
          <w:szCs w:val="28"/>
        </w:rPr>
        <w:t>(</w:t>
      </w:r>
      <w:r w:rsidRPr="00A272E5">
        <w:rPr>
          <w:rFonts w:ascii="Times New Roman" w:hAnsi="Times New Roman" w:cs="Times New Roman"/>
          <w:b/>
          <w:sz w:val="32"/>
          <w:szCs w:val="28"/>
        </w:rPr>
        <w:t>3</w:t>
      </w:r>
      <w:r w:rsidRPr="00A272E5">
        <w:rPr>
          <w:rFonts w:ascii="Times New Roman" w:hAnsi="Times New Roman" w:cs="Times New Roman"/>
          <w:b/>
          <w:sz w:val="32"/>
          <w:szCs w:val="28"/>
        </w:rPr>
        <w:t>）</w:t>
      </w:r>
      <w:r w:rsidRPr="00A626FF">
        <w:rPr>
          <w:rFonts w:ascii="Times New Roman" w:hAnsi="Times New Roman" w:cs="Times New Roman"/>
          <w:b/>
          <w:color w:val="BFBFBF" w:themeColor="background1" w:themeShade="BF"/>
          <w:sz w:val="32"/>
          <w:szCs w:val="28"/>
        </w:rPr>
        <w:t>使用</w:t>
      </w:r>
      <w:r w:rsidRPr="00A626FF">
        <w:rPr>
          <w:rFonts w:ascii="Times New Roman" w:hAnsi="Times New Roman" w:cs="Times New Roman"/>
          <w:b/>
          <w:color w:val="BFBFBF" w:themeColor="background1" w:themeShade="BF"/>
          <w:sz w:val="32"/>
          <w:szCs w:val="28"/>
        </w:rPr>
        <w:t>vGPU</w:t>
      </w:r>
      <w:r w:rsidRPr="00A626FF">
        <w:rPr>
          <w:rFonts w:ascii="Times New Roman" w:hAnsi="Times New Roman" w:cs="Times New Roman"/>
          <w:b/>
          <w:color w:val="BFBFBF" w:themeColor="background1" w:themeShade="BF"/>
          <w:sz w:val="32"/>
          <w:szCs w:val="28"/>
        </w:rPr>
        <w:t>完成</w:t>
      </w:r>
      <w:r w:rsidRPr="00A626FF">
        <w:rPr>
          <w:rFonts w:ascii="Times New Roman" w:hAnsi="Times New Roman" w:cs="Times New Roman"/>
          <w:b/>
          <w:color w:val="BFBFBF" w:themeColor="background1" w:themeShade="BF"/>
          <w:sz w:val="32"/>
          <w:szCs w:val="28"/>
        </w:rPr>
        <w:t>dynamic job assign</w:t>
      </w:r>
      <w:r w:rsidRPr="00A272E5">
        <w:rPr>
          <w:rFonts w:ascii="Times New Roman" w:hAnsi="Times New Roman" w:cs="Times New Roman"/>
          <w:b/>
          <w:sz w:val="32"/>
          <w:szCs w:val="28"/>
        </w:rPr>
        <w:t>（</w:t>
      </w:r>
      <w:r w:rsidRPr="00A272E5">
        <w:rPr>
          <w:rFonts w:ascii="Times New Roman" w:hAnsi="Times New Roman" w:cs="Times New Roman"/>
          <w:b/>
          <w:sz w:val="32"/>
          <w:szCs w:val="28"/>
        </w:rPr>
        <w:t>4</w:t>
      </w:r>
      <w:r w:rsidRPr="00A272E5">
        <w:rPr>
          <w:rFonts w:ascii="Times New Roman" w:hAnsi="Times New Roman" w:cs="Times New Roman"/>
          <w:b/>
          <w:sz w:val="32"/>
          <w:szCs w:val="28"/>
        </w:rPr>
        <w:t>）</w:t>
      </w:r>
      <w:commentRangeStart w:id="15"/>
      <w:r w:rsidRPr="00A272E5">
        <w:rPr>
          <w:rFonts w:ascii="Times New Roman" w:hAnsi="Times New Roman" w:cs="Times New Roman"/>
          <w:b/>
          <w:sz w:val="32"/>
          <w:szCs w:val="28"/>
        </w:rPr>
        <w:t>基於</w:t>
      </w:r>
      <w:r w:rsidRPr="00A272E5">
        <w:rPr>
          <w:rFonts w:ascii="Times New Roman" w:hAnsi="Times New Roman" w:cs="Times New Roman"/>
          <w:b/>
          <w:sz w:val="32"/>
          <w:szCs w:val="28"/>
        </w:rPr>
        <w:t>MQTT</w:t>
      </w:r>
      <w:r w:rsidRPr="00A272E5">
        <w:rPr>
          <w:rFonts w:ascii="Times New Roman" w:hAnsi="Times New Roman" w:cs="Times New Roman"/>
          <w:b/>
          <w:sz w:val="32"/>
          <w:szCs w:val="28"/>
        </w:rPr>
        <w:t>協議傳輸數據</w:t>
      </w:r>
      <w:commentRangeEnd w:id="15"/>
      <w:r w:rsidR="00145327">
        <w:rPr>
          <w:rStyle w:val="a5"/>
        </w:rPr>
        <w:commentReference w:id="15"/>
      </w:r>
      <w:r w:rsidR="007D144E">
        <w:rPr>
          <w:rFonts w:ascii="Times New Roman" w:hAnsi="Times New Roman" w:cs="Times New Roman" w:hint="eastAsia"/>
          <w:b/>
          <w:sz w:val="32"/>
          <w:szCs w:val="28"/>
        </w:rPr>
        <w:t xml:space="preserve"> [</w:t>
      </w:r>
      <w:r w:rsidR="007D144E">
        <w:rPr>
          <w:rFonts w:ascii="Times New Roman" w:hAnsi="Times New Roman" w:cs="Times New Roman"/>
          <w:b/>
          <w:sz w:val="32"/>
          <w:szCs w:val="28"/>
        </w:rPr>
        <w:t xml:space="preserve">XXX: provide </w:t>
      </w:r>
      <w:r w:rsidR="007D144E" w:rsidRPr="004565E1">
        <w:rPr>
          <w:rFonts w:ascii="Times New Roman" w:hAnsi="Times New Roman" w:cs="Times New Roman"/>
          <w:b/>
          <w:noProof/>
          <w:sz w:val="32"/>
          <w:szCs w:val="28"/>
        </w:rPr>
        <w:t>high</w:t>
      </w:r>
      <w:r w:rsidR="004565E1">
        <w:rPr>
          <w:rFonts w:ascii="Times New Roman" w:hAnsi="Times New Roman" w:cs="Times New Roman"/>
          <w:b/>
          <w:noProof/>
          <w:sz w:val="32"/>
          <w:szCs w:val="28"/>
        </w:rPr>
        <w:t>-</w:t>
      </w:r>
      <w:r w:rsidR="007D144E" w:rsidRPr="004565E1">
        <w:rPr>
          <w:rFonts w:ascii="Times New Roman" w:hAnsi="Times New Roman" w:cs="Times New Roman"/>
          <w:b/>
          <w:noProof/>
          <w:sz w:val="32"/>
          <w:szCs w:val="28"/>
        </w:rPr>
        <w:t>level</w:t>
      </w:r>
      <w:r w:rsidR="007D144E">
        <w:rPr>
          <w:rFonts w:ascii="Times New Roman" w:hAnsi="Times New Roman" w:cs="Times New Roman"/>
          <w:b/>
          <w:sz w:val="32"/>
          <w:szCs w:val="28"/>
        </w:rPr>
        <w:t xml:space="preserve"> description.</w:t>
      </w:r>
      <w:r w:rsidR="007D144E">
        <w:rPr>
          <w:rFonts w:ascii="Times New Roman" w:hAnsi="Times New Roman" w:cs="Times New Roman" w:hint="eastAsia"/>
          <w:b/>
          <w:sz w:val="32"/>
          <w:szCs w:val="28"/>
        </w:rPr>
        <w:t>]</w:t>
      </w:r>
      <w:r w:rsidR="00683B78">
        <w:rPr>
          <w:rStyle w:val="a5"/>
        </w:rPr>
        <w:t xml:space="preserve"> </w:t>
      </w:r>
      <w:r w:rsidR="00B86E86">
        <w:rPr>
          <w:rStyle w:val="a5"/>
        </w:rPr>
        <w:commentReference w:id="16"/>
      </w:r>
    </w:p>
    <w:p w14:paraId="64CD7225" w14:textId="52E9B090" w:rsidR="00A272E5" w:rsidRPr="00A272E5" w:rsidRDefault="00A272E5" w:rsidP="00A272E5">
      <w:pPr>
        <w:widowControl/>
        <w:jc w:val="left"/>
        <w:rPr>
          <w:rFonts w:ascii="Times New Roman" w:hAnsi="Times New Roman" w:cs="Times New Roman"/>
          <w:b/>
          <w:sz w:val="32"/>
          <w:szCs w:val="28"/>
        </w:rPr>
      </w:pPr>
      <w:r w:rsidRPr="00A272E5">
        <w:rPr>
          <w:rFonts w:ascii="Times New Roman" w:hAnsi="Times New Roman" w:cs="Times New Roman"/>
          <w:b/>
          <w:sz w:val="32"/>
          <w:szCs w:val="28"/>
        </w:rPr>
        <w:t xml:space="preserve">In the rest of the paper, Section 2 motivates our </w:t>
      </w:r>
      <w:proofErr w:type="gramStart"/>
      <w:r w:rsidRPr="00A272E5">
        <w:rPr>
          <w:rFonts w:ascii="Times New Roman" w:hAnsi="Times New Roman" w:cs="Times New Roman"/>
          <w:b/>
          <w:sz w:val="32"/>
          <w:szCs w:val="28"/>
        </w:rPr>
        <w:t>DDNNC</w:t>
      </w:r>
      <w:r w:rsidR="00683B78">
        <w:rPr>
          <w:rFonts w:ascii="Times New Roman" w:hAnsi="Times New Roman" w:cs="Times New Roman"/>
          <w:b/>
          <w:sz w:val="32"/>
          <w:szCs w:val="28"/>
        </w:rPr>
        <w:t>F</w:t>
      </w:r>
      <w:r w:rsidR="007D144E">
        <w:rPr>
          <w:rFonts w:ascii="Times New Roman" w:hAnsi="Times New Roman" w:cs="Times New Roman"/>
          <w:b/>
          <w:sz w:val="32"/>
          <w:szCs w:val="28"/>
        </w:rPr>
        <w:t>[</w:t>
      </w:r>
      <w:proofErr w:type="gramEnd"/>
      <w:r w:rsidR="007D144E" w:rsidRPr="007D144E">
        <w:rPr>
          <w:rFonts w:ascii="Times New Roman" w:hAnsi="Times New Roman" w:cs="Times New Roman"/>
          <w:b/>
          <w:color w:val="FF0000"/>
          <w:sz w:val="32"/>
          <w:szCs w:val="28"/>
        </w:rPr>
        <w:t xml:space="preserve">XXX: </w:t>
      </w:r>
      <w:commentRangeStart w:id="17"/>
      <w:r w:rsidR="007D144E" w:rsidRPr="007D144E">
        <w:rPr>
          <w:rFonts w:ascii="Times New Roman" w:hAnsi="Times New Roman" w:cs="Times New Roman"/>
          <w:b/>
          <w:color w:val="FF0000"/>
          <w:sz w:val="32"/>
          <w:szCs w:val="28"/>
        </w:rPr>
        <w:t>if we add motivation example</w:t>
      </w:r>
      <w:r w:rsidR="009966F2">
        <w:rPr>
          <w:rFonts w:ascii="Times New Roman" w:hAnsi="Times New Roman" w:cs="Times New Roman"/>
          <w:b/>
          <w:color w:val="FF0000"/>
          <w:sz w:val="32"/>
          <w:szCs w:val="28"/>
        </w:rPr>
        <w:t xml:space="preserve"> </w:t>
      </w:r>
      <w:proofErr w:type="spellStart"/>
      <w:r w:rsidR="009966F2">
        <w:rPr>
          <w:rFonts w:ascii="Times New Roman" w:hAnsi="Times New Roman" w:cs="Times New Roman"/>
          <w:b/>
          <w:color w:val="FF0000"/>
          <w:sz w:val="32"/>
          <w:szCs w:val="28"/>
        </w:rPr>
        <w:t>Fg</w:t>
      </w:r>
      <w:proofErr w:type="spellEnd"/>
      <w:r w:rsidR="009966F2">
        <w:rPr>
          <w:rFonts w:ascii="Times New Roman" w:hAnsi="Times New Roman" w:cs="Times New Roman"/>
          <w:b/>
          <w:color w:val="FF0000"/>
          <w:sz w:val="32"/>
          <w:szCs w:val="28"/>
        </w:rPr>
        <w:t xml:space="preserve"> 1</w:t>
      </w:r>
      <w:r w:rsidR="007D144E" w:rsidRPr="007D144E">
        <w:rPr>
          <w:rFonts w:ascii="Times New Roman" w:hAnsi="Times New Roman" w:cs="Times New Roman"/>
          <w:b/>
          <w:color w:val="FF0000"/>
          <w:sz w:val="32"/>
          <w:szCs w:val="28"/>
        </w:rPr>
        <w:t xml:space="preserve">, we might </w:t>
      </w:r>
      <w:r w:rsidR="007D144E" w:rsidRPr="00615ADE">
        <w:rPr>
          <w:rFonts w:ascii="Times New Roman" w:hAnsi="Times New Roman" w:cs="Times New Roman"/>
          <w:b/>
          <w:noProof/>
          <w:color w:val="FF0000"/>
          <w:sz w:val="32"/>
          <w:szCs w:val="28"/>
        </w:rPr>
        <w:t>need</w:t>
      </w:r>
      <w:r w:rsidR="007D144E" w:rsidRPr="007D144E">
        <w:rPr>
          <w:rFonts w:ascii="Times New Roman" w:hAnsi="Times New Roman" w:cs="Times New Roman"/>
          <w:b/>
          <w:color w:val="FF0000"/>
          <w:sz w:val="32"/>
          <w:szCs w:val="28"/>
        </w:rPr>
        <w:t xml:space="preserve"> </w:t>
      </w:r>
      <w:r w:rsidR="00615ADE">
        <w:rPr>
          <w:rFonts w:ascii="Times New Roman" w:hAnsi="Times New Roman" w:cs="Times New Roman"/>
          <w:b/>
          <w:color w:val="FF0000"/>
          <w:sz w:val="32"/>
          <w:szCs w:val="28"/>
        </w:rPr>
        <w:t xml:space="preserve">to </w:t>
      </w:r>
      <w:r w:rsidR="007D144E" w:rsidRPr="007D144E">
        <w:rPr>
          <w:rFonts w:ascii="Times New Roman" w:hAnsi="Times New Roman" w:cs="Times New Roman"/>
          <w:b/>
          <w:color w:val="FF0000"/>
          <w:sz w:val="32"/>
          <w:szCs w:val="28"/>
        </w:rPr>
        <w:t>do experiments.</w:t>
      </w:r>
      <w:commentRangeEnd w:id="17"/>
      <w:r w:rsidR="00B762B6">
        <w:rPr>
          <w:rStyle w:val="a5"/>
        </w:rPr>
        <w:commentReference w:id="17"/>
      </w:r>
      <w:r w:rsidR="007D144E" w:rsidRPr="007D144E">
        <w:rPr>
          <w:rFonts w:ascii="Times New Roman" w:hAnsi="Times New Roman" w:cs="Times New Roman"/>
          <w:b/>
          <w:color w:val="FF0000"/>
          <w:sz w:val="32"/>
          <w:szCs w:val="28"/>
        </w:rPr>
        <w:t>]</w:t>
      </w:r>
      <w:r w:rsidRPr="00A272E5">
        <w:rPr>
          <w:rFonts w:ascii="Times New Roman" w:hAnsi="Times New Roman" w:cs="Times New Roman"/>
          <w:b/>
          <w:sz w:val="32"/>
          <w:szCs w:val="28"/>
        </w:rPr>
        <w:t xml:space="preserve">, Section 3 </w:t>
      </w:r>
      <w:r w:rsidR="007D144E">
        <w:rPr>
          <w:rFonts w:ascii="Times New Roman" w:hAnsi="Times New Roman" w:cs="Times New Roman"/>
          <w:b/>
          <w:sz w:val="32"/>
          <w:szCs w:val="28"/>
        </w:rPr>
        <w:t>introduces</w:t>
      </w:r>
      <w:r w:rsidRPr="00A272E5">
        <w:rPr>
          <w:rFonts w:ascii="Times New Roman" w:hAnsi="Times New Roman" w:cs="Times New Roman"/>
          <w:b/>
          <w:sz w:val="32"/>
          <w:szCs w:val="28"/>
        </w:rPr>
        <w:t xml:space="preserve"> the </w:t>
      </w:r>
      <w:r w:rsidR="007D144E">
        <w:rPr>
          <w:rFonts w:ascii="Times New Roman" w:hAnsi="Times New Roman" w:cs="Times New Roman"/>
          <w:b/>
          <w:sz w:val="32"/>
          <w:szCs w:val="28"/>
        </w:rPr>
        <w:t xml:space="preserve">architecture and key components </w:t>
      </w:r>
      <w:r w:rsidRPr="00A272E5">
        <w:rPr>
          <w:rFonts w:ascii="Times New Roman" w:hAnsi="Times New Roman" w:cs="Times New Roman"/>
          <w:b/>
          <w:sz w:val="32"/>
          <w:szCs w:val="28"/>
        </w:rPr>
        <w:t>of DDNNCL framework</w:t>
      </w:r>
      <w:r w:rsidR="00615ADE" w:rsidRPr="00615ADE">
        <w:rPr>
          <w:rFonts w:ascii="Times New Roman" w:hAnsi="Times New Roman" w:cs="Times New Roman"/>
          <w:b/>
          <w:sz w:val="32"/>
          <w:szCs w:val="28"/>
        </w:rPr>
        <w:t>.</w:t>
      </w:r>
      <w:r w:rsidRPr="007D144E">
        <w:rPr>
          <w:rFonts w:ascii="Times New Roman" w:hAnsi="Times New Roman" w:cs="Times New Roman"/>
          <w:b/>
          <w:color w:val="FF0000"/>
          <w:sz w:val="32"/>
          <w:szCs w:val="28"/>
        </w:rPr>
        <w:t xml:space="preserve"> </w:t>
      </w:r>
      <w:r w:rsidRPr="00A272E5">
        <w:rPr>
          <w:rFonts w:ascii="Times New Roman" w:hAnsi="Times New Roman" w:cs="Times New Roman"/>
          <w:b/>
          <w:sz w:val="32"/>
          <w:szCs w:val="28"/>
        </w:rPr>
        <w:t xml:space="preserve">Section 4 is some experiments to verify the proposed DDNNCL, followed by results evaluation in </w:t>
      </w:r>
      <w:r w:rsidRPr="00615ADE">
        <w:rPr>
          <w:rFonts w:ascii="Times New Roman" w:hAnsi="Times New Roman" w:cs="Times New Roman"/>
          <w:b/>
          <w:noProof/>
          <w:sz w:val="32"/>
          <w:szCs w:val="28"/>
        </w:rPr>
        <w:t>Section</w:t>
      </w:r>
      <w:r w:rsidRPr="00A272E5">
        <w:rPr>
          <w:rFonts w:ascii="Times New Roman" w:hAnsi="Times New Roman" w:cs="Times New Roman"/>
          <w:b/>
          <w:sz w:val="32"/>
          <w:szCs w:val="28"/>
        </w:rPr>
        <w:t xml:space="preserve"> 5. Section 6 concludes this work and future work.</w:t>
      </w:r>
    </w:p>
    <w:p w14:paraId="38A0D74C" w14:textId="4E9EEAEB" w:rsidR="00A272E5" w:rsidRPr="00A272E5" w:rsidDel="00F65D0C" w:rsidRDefault="00A272E5" w:rsidP="00A272E5">
      <w:pPr>
        <w:widowControl/>
        <w:jc w:val="left"/>
        <w:rPr>
          <w:del w:id="18" w:author="Izacos Tu" w:date="2018-03-15T13:38:00Z"/>
          <w:rFonts w:ascii="Times New Roman" w:hAnsi="Times New Roman" w:cs="Times New Roman"/>
          <w:b/>
          <w:sz w:val="32"/>
          <w:szCs w:val="28"/>
        </w:rPr>
      </w:pPr>
    </w:p>
    <w:p w14:paraId="0D7060FE" w14:textId="41A70845" w:rsidR="00A272E5" w:rsidRPr="00A272E5" w:rsidDel="00F65D0C" w:rsidRDefault="00A272E5" w:rsidP="00A272E5">
      <w:pPr>
        <w:widowControl/>
        <w:jc w:val="left"/>
        <w:rPr>
          <w:del w:id="19" w:author="Izacos Tu" w:date="2018-03-15T13:38:00Z"/>
          <w:rFonts w:ascii="Times New Roman" w:hAnsi="Times New Roman" w:cs="Times New Roman"/>
          <w:b/>
          <w:sz w:val="32"/>
          <w:szCs w:val="28"/>
        </w:rPr>
      </w:pPr>
    </w:p>
    <w:p w14:paraId="2B45B6B5" w14:textId="77777777" w:rsidR="00A272E5" w:rsidRPr="00A272E5" w:rsidRDefault="00A272E5" w:rsidP="00A272E5">
      <w:pPr>
        <w:widowControl/>
        <w:jc w:val="left"/>
        <w:rPr>
          <w:rFonts w:ascii="Times New Roman" w:hAnsi="Times New Roman" w:cs="Times New Roman"/>
          <w:b/>
          <w:sz w:val="32"/>
          <w:szCs w:val="28"/>
        </w:rPr>
      </w:pPr>
    </w:p>
    <w:p w14:paraId="2C7F0DB4" w14:textId="0372F7DA" w:rsidR="00A272E5" w:rsidRDefault="00A272E5" w:rsidP="00A272E5">
      <w:pPr>
        <w:widowControl/>
        <w:jc w:val="left"/>
        <w:rPr>
          <w:ins w:id="20" w:author="Izacos Tu" w:date="2018-03-15T11:43:00Z"/>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w:t>
      </w:r>
      <w:r w:rsidR="0083481E">
        <w:rPr>
          <w:rFonts w:ascii="Times New Roman" w:hAnsi="Times New Roman" w:cs="Times New Roman"/>
          <w:b/>
          <w:color w:val="4472C4" w:themeColor="accent1"/>
          <w:sz w:val="32"/>
          <w:szCs w:val="28"/>
        </w:rPr>
        <w:t>2.</w:t>
      </w:r>
      <w:r w:rsidRPr="009931FC">
        <w:rPr>
          <w:rFonts w:ascii="Times New Roman" w:hAnsi="Times New Roman" w:cs="Times New Roman"/>
          <w:b/>
          <w:color w:val="4472C4" w:themeColor="accent1"/>
          <w:sz w:val="32"/>
          <w:szCs w:val="28"/>
        </w:rPr>
        <w:t xml:space="preserve"> </w:t>
      </w:r>
      <w:ins w:id="21" w:author="Izacos Tu" w:date="2018-03-15T11:43:00Z">
        <w:r w:rsidR="00C27EE2">
          <w:rPr>
            <w:rFonts w:ascii="Times New Roman" w:hAnsi="Times New Roman" w:cs="Times New Roman"/>
            <w:b/>
            <w:color w:val="4472C4" w:themeColor="accent1"/>
            <w:sz w:val="32"/>
            <w:szCs w:val="28"/>
          </w:rPr>
          <w:t xml:space="preserve">Background and </w:t>
        </w:r>
      </w:ins>
      <w:r w:rsidR="00476D09">
        <w:rPr>
          <w:rFonts w:ascii="Times New Roman" w:hAnsi="Times New Roman" w:cs="Times New Roman"/>
          <w:b/>
          <w:color w:val="4472C4" w:themeColor="accent1"/>
          <w:sz w:val="32"/>
          <w:szCs w:val="28"/>
        </w:rPr>
        <w:t>Motivating Example</w:t>
      </w:r>
    </w:p>
    <w:p w14:paraId="6C9B2702" w14:textId="26CC04C7" w:rsidR="00C27EE2" w:rsidRPr="00C27EE2" w:rsidRDefault="00C27EE2" w:rsidP="00A272E5">
      <w:pPr>
        <w:widowControl/>
        <w:jc w:val="left"/>
        <w:rPr>
          <w:rFonts w:ascii="Times New Roman" w:hAnsi="Times New Roman" w:cs="Times New Roman"/>
          <w:sz w:val="32"/>
          <w:szCs w:val="28"/>
          <w:rPrChange w:id="22" w:author="Izacos Tu" w:date="2018-03-15T11:44:00Z">
            <w:rPr>
              <w:rFonts w:ascii="Times New Roman" w:hAnsi="Times New Roman" w:cs="Times New Roman"/>
              <w:b/>
              <w:color w:val="4472C4" w:themeColor="accent1"/>
              <w:sz w:val="32"/>
              <w:szCs w:val="28"/>
            </w:rPr>
          </w:rPrChange>
        </w:rPr>
      </w:pPr>
      <w:ins w:id="23" w:author="Izacos Tu" w:date="2018-03-15T11:43:00Z">
        <w:r w:rsidRPr="00C27EE2">
          <w:rPr>
            <w:rFonts w:ascii="Times New Roman" w:hAnsi="Times New Roman" w:cs="Times New Roman"/>
            <w:sz w:val="32"/>
            <w:szCs w:val="28"/>
            <w:rPrChange w:id="24" w:author="Izacos Tu" w:date="2018-03-15T11:44:00Z">
              <w:rPr>
                <w:rFonts w:ascii="Times New Roman" w:hAnsi="Times New Roman" w:cs="Times New Roman"/>
                <w:b/>
                <w:color w:val="4472C4" w:themeColor="accent1"/>
                <w:sz w:val="32"/>
                <w:szCs w:val="28"/>
              </w:rPr>
            </w:rPrChange>
          </w:rPr>
          <w:t xml:space="preserve">DDNN, entropy and early </w:t>
        </w:r>
      </w:ins>
      <w:ins w:id="25" w:author="Izacos Tu" w:date="2018-03-15T11:44:00Z">
        <w:r w:rsidRPr="00C27EE2">
          <w:rPr>
            <w:rFonts w:ascii="Times New Roman" w:hAnsi="Times New Roman" w:cs="Times New Roman"/>
            <w:sz w:val="32"/>
            <w:szCs w:val="28"/>
            <w:rPrChange w:id="26" w:author="Izacos Tu" w:date="2018-03-15T11:44:00Z">
              <w:rPr>
                <w:rFonts w:ascii="Times New Roman" w:hAnsi="Times New Roman" w:cs="Times New Roman"/>
                <w:b/>
                <w:color w:val="4472C4" w:themeColor="accent1"/>
                <w:sz w:val="32"/>
                <w:szCs w:val="28"/>
              </w:rPr>
            </w:rPrChange>
          </w:rPr>
          <w:t>exits.</w:t>
        </w:r>
      </w:ins>
    </w:p>
    <w:p w14:paraId="213D84F7" w14:textId="5F3289D0" w:rsidR="00A272E5"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w:t>
      </w:r>
      <w:r w:rsidR="0083481E">
        <w:rPr>
          <w:rFonts w:ascii="Times New Roman" w:hAnsi="Times New Roman" w:cs="Times New Roman"/>
          <w:b/>
          <w:color w:val="4472C4" w:themeColor="accent1"/>
          <w:sz w:val="32"/>
          <w:szCs w:val="28"/>
        </w:rPr>
        <w:t>3.</w:t>
      </w:r>
      <w:r w:rsidRPr="009931FC">
        <w:rPr>
          <w:rFonts w:ascii="Times New Roman" w:hAnsi="Times New Roman" w:cs="Times New Roman"/>
          <w:b/>
          <w:color w:val="4472C4" w:themeColor="accent1"/>
          <w:sz w:val="32"/>
          <w:szCs w:val="28"/>
        </w:rPr>
        <w:t xml:space="preserve"> Framework</w:t>
      </w:r>
    </w:p>
    <w:p w14:paraId="5E0616CD" w14:textId="763A258C" w:rsidR="00A272E5" w:rsidRPr="00156352" w:rsidRDefault="00A272E5" w:rsidP="00A272E5">
      <w:pPr>
        <w:widowControl/>
        <w:jc w:val="left"/>
        <w:rPr>
          <w:rFonts w:ascii="Times New Roman" w:hAnsi="Times New Roman" w:cs="Times New Roman"/>
          <w:sz w:val="32"/>
          <w:szCs w:val="28"/>
        </w:rPr>
      </w:pPr>
      <w:r w:rsidRPr="00156352">
        <w:rPr>
          <w:rFonts w:ascii="Times New Roman" w:hAnsi="Times New Roman" w:cs="Times New Roman"/>
          <w:sz w:val="32"/>
          <w:szCs w:val="28"/>
        </w:rPr>
        <w:t xml:space="preserve">In this section, we will give an overview of the proposed distributed deep neural network </w:t>
      </w:r>
      <w:r w:rsidR="0004003C" w:rsidRPr="00156352">
        <w:rPr>
          <w:rFonts w:ascii="Times New Roman" w:hAnsi="Times New Roman" w:cs="Times New Roman" w:hint="eastAsia"/>
          <w:sz w:val="32"/>
          <w:szCs w:val="28"/>
        </w:rPr>
        <w:t>computing framework</w:t>
      </w:r>
      <w:r w:rsidRPr="00156352">
        <w:rPr>
          <w:rFonts w:ascii="Times New Roman" w:hAnsi="Times New Roman" w:cs="Times New Roman"/>
          <w:sz w:val="32"/>
          <w:szCs w:val="28"/>
        </w:rPr>
        <w:t xml:space="preserve"> (DDNNC</w:t>
      </w:r>
      <w:r w:rsidR="0004003C" w:rsidRPr="00156352">
        <w:rPr>
          <w:rFonts w:ascii="Times New Roman" w:hAnsi="Times New Roman" w:cs="Times New Roman"/>
          <w:sz w:val="32"/>
          <w:szCs w:val="28"/>
        </w:rPr>
        <w:t>F</w:t>
      </w:r>
      <w:r w:rsidRPr="00156352">
        <w:rPr>
          <w:rFonts w:ascii="Times New Roman" w:hAnsi="Times New Roman" w:cs="Times New Roman"/>
          <w:sz w:val="32"/>
          <w:szCs w:val="28"/>
        </w:rPr>
        <w:t xml:space="preserve">) and describe how it works. </w:t>
      </w:r>
    </w:p>
    <w:p w14:paraId="2AA5AD16" w14:textId="4632CB32" w:rsidR="00A272E5"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 xml:space="preserve">**A. </w:t>
      </w:r>
      <w:commentRangeStart w:id="27"/>
      <w:r w:rsidRPr="009931FC">
        <w:rPr>
          <w:rFonts w:ascii="Times New Roman" w:hAnsi="Times New Roman" w:cs="Times New Roman"/>
          <w:b/>
          <w:color w:val="4472C4" w:themeColor="accent1"/>
          <w:sz w:val="32"/>
          <w:szCs w:val="28"/>
        </w:rPr>
        <w:t xml:space="preserve"> </w:t>
      </w:r>
      <w:r w:rsidRPr="00476D09">
        <w:rPr>
          <w:rFonts w:ascii="Times New Roman" w:hAnsi="Times New Roman" w:cs="Times New Roman"/>
          <w:b/>
          <w:color w:val="FF0000"/>
          <w:sz w:val="32"/>
          <w:szCs w:val="28"/>
        </w:rPr>
        <w:t>DDNNC</w:t>
      </w:r>
      <w:r w:rsidR="007D144E" w:rsidRPr="00476D09">
        <w:rPr>
          <w:rFonts w:ascii="Times New Roman" w:hAnsi="Times New Roman" w:cs="Times New Roman"/>
          <w:b/>
          <w:color w:val="FF0000"/>
          <w:sz w:val="32"/>
          <w:szCs w:val="28"/>
        </w:rPr>
        <w:t>F</w:t>
      </w:r>
      <w:r w:rsidRPr="00476D09">
        <w:rPr>
          <w:rFonts w:ascii="Times New Roman" w:hAnsi="Times New Roman" w:cs="Times New Roman"/>
          <w:b/>
          <w:color w:val="FF0000"/>
          <w:sz w:val="32"/>
          <w:szCs w:val="28"/>
        </w:rPr>
        <w:t xml:space="preserve"> </w:t>
      </w:r>
      <w:commentRangeEnd w:id="27"/>
      <w:r w:rsidR="00B762B6">
        <w:rPr>
          <w:rStyle w:val="a5"/>
        </w:rPr>
        <w:commentReference w:id="27"/>
      </w:r>
      <w:r w:rsidRPr="009931FC">
        <w:rPr>
          <w:rFonts w:ascii="Times New Roman" w:hAnsi="Times New Roman" w:cs="Times New Roman"/>
          <w:b/>
          <w:color w:val="4472C4" w:themeColor="accent1"/>
          <w:sz w:val="32"/>
          <w:szCs w:val="28"/>
        </w:rPr>
        <w:t>architecture **</w:t>
      </w:r>
    </w:p>
    <w:p w14:paraId="72453695" w14:textId="77777777" w:rsidR="00032906" w:rsidRDefault="00E37DA3" w:rsidP="00032906">
      <w:pPr>
        <w:widowControl/>
        <w:jc w:val="left"/>
        <w:rPr>
          <w:moveTo w:id="28" w:author="Izacos Tu" w:date="2018-03-15T16:59:00Z"/>
          <w:rFonts w:ascii="Times New Roman" w:hAnsi="Times New Roman" w:cs="Times New Roman"/>
          <w:sz w:val="32"/>
          <w:szCs w:val="28"/>
        </w:rPr>
      </w:pPr>
      <w:r w:rsidRPr="00EC2252">
        <w:rPr>
          <w:rFonts w:ascii="Times New Roman" w:hAnsi="Times New Roman" w:cs="Times New Roman"/>
          <w:sz w:val="32"/>
          <w:szCs w:val="28"/>
        </w:rPr>
        <w:t>The increased performance makes DNN model becoming much more complex</w:t>
      </w:r>
      <w:r w:rsidR="001E0709" w:rsidRPr="00EC2252">
        <w:rPr>
          <w:rFonts w:ascii="Times New Roman" w:hAnsi="Times New Roman" w:cs="Times New Roman"/>
          <w:sz w:val="32"/>
          <w:szCs w:val="28"/>
        </w:rPr>
        <w:t xml:space="preserve">, </w:t>
      </w:r>
      <w:r w:rsidR="00156352" w:rsidRPr="00EC2252">
        <w:rPr>
          <w:rFonts w:ascii="Times New Roman" w:hAnsi="Times New Roman" w:cs="Times New Roman"/>
          <w:sz w:val="32"/>
          <w:szCs w:val="28"/>
        </w:rPr>
        <w:t xml:space="preserve">as a </w:t>
      </w:r>
      <w:r w:rsidR="00156352" w:rsidRPr="005220C5">
        <w:rPr>
          <w:rFonts w:ascii="Times New Roman" w:hAnsi="Times New Roman" w:cs="Times New Roman"/>
          <w:noProof/>
          <w:sz w:val="32"/>
          <w:szCs w:val="28"/>
        </w:rPr>
        <w:t>result</w:t>
      </w:r>
      <w:r w:rsidR="005220C5">
        <w:rPr>
          <w:rFonts w:ascii="Times New Roman" w:hAnsi="Times New Roman" w:cs="Times New Roman"/>
          <w:noProof/>
          <w:sz w:val="32"/>
          <w:szCs w:val="28"/>
        </w:rPr>
        <w:t>,</w:t>
      </w:r>
      <w:r w:rsidR="001E0709" w:rsidRPr="00EC2252">
        <w:rPr>
          <w:rFonts w:ascii="Times New Roman" w:hAnsi="Times New Roman" w:cs="Times New Roman"/>
          <w:sz w:val="32"/>
          <w:szCs w:val="28"/>
        </w:rPr>
        <w:t xml:space="preserve"> causes</w:t>
      </w:r>
      <w:r w:rsidR="005220C5">
        <w:rPr>
          <w:rFonts w:ascii="Times New Roman" w:hAnsi="Times New Roman" w:cs="Times New Roman"/>
          <w:sz w:val="32"/>
          <w:szCs w:val="28"/>
        </w:rPr>
        <w:t xml:space="preserve"> a</w:t>
      </w:r>
      <w:r w:rsidR="001E0709" w:rsidRPr="00EC2252">
        <w:rPr>
          <w:rFonts w:ascii="Times New Roman" w:hAnsi="Times New Roman" w:cs="Times New Roman"/>
          <w:sz w:val="32"/>
          <w:szCs w:val="28"/>
        </w:rPr>
        <w:t xml:space="preserve"> </w:t>
      </w:r>
      <w:r w:rsidR="001E0709" w:rsidRPr="005220C5">
        <w:rPr>
          <w:rFonts w:ascii="Times New Roman" w:hAnsi="Times New Roman" w:cs="Times New Roman"/>
          <w:noProof/>
          <w:sz w:val="32"/>
          <w:szCs w:val="28"/>
        </w:rPr>
        <w:t>lot</w:t>
      </w:r>
      <w:r w:rsidR="001E0709" w:rsidRPr="00EC2252">
        <w:rPr>
          <w:rFonts w:ascii="Times New Roman" w:hAnsi="Times New Roman" w:cs="Times New Roman"/>
          <w:sz w:val="32"/>
          <w:szCs w:val="28"/>
        </w:rPr>
        <w:t xml:space="preserve"> of additional latency and energy costs</w:t>
      </w:r>
      <w:r w:rsidR="00A47986" w:rsidRPr="00EC2252">
        <w:rPr>
          <w:rFonts w:ascii="Times New Roman" w:hAnsi="Times New Roman" w:cs="Times New Roman"/>
          <w:sz w:val="32"/>
          <w:szCs w:val="28"/>
        </w:rPr>
        <w:t xml:space="preserve">. </w:t>
      </w:r>
      <w:commentRangeStart w:id="29"/>
      <w:r w:rsidRPr="00EC2252">
        <w:rPr>
          <w:rFonts w:ascii="Times New Roman" w:hAnsi="Times New Roman" w:cs="Times New Roman"/>
          <w:sz w:val="32"/>
          <w:szCs w:val="28"/>
        </w:rPr>
        <w:t>DDNNCF</w:t>
      </w:r>
      <w:commentRangeEnd w:id="29"/>
      <w:r w:rsidR="00CB73BA" w:rsidRPr="00EC2252">
        <w:rPr>
          <w:rStyle w:val="a5"/>
          <w:rFonts w:ascii="Times New Roman" w:hAnsi="Times New Roman" w:cs="Times New Roman"/>
        </w:rPr>
        <w:commentReference w:id="29"/>
      </w:r>
      <w:r w:rsidRPr="00EC2252">
        <w:rPr>
          <w:rFonts w:ascii="Times New Roman" w:hAnsi="Times New Roman" w:cs="Times New Roman"/>
          <w:sz w:val="32"/>
          <w:szCs w:val="28"/>
        </w:rPr>
        <w:t xml:space="preserve"> supports adaptive inference computing that end devices can dynamically </w:t>
      </w:r>
      <w:r w:rsidR="00CB73BA" w:rsidRPr="00EC2252">
        <w:rPr>
          <w:rFonts w:ascii="Times New Roman" w:hAnsi="Times New Roman" w:cs="Times New Roman"/>
          <w:sz w:val="32"/>
          <w:szCs w:val="28"/>
        </w:rPr>
        <w:t>compare</w:t>
      </w:r>
      <w:r w:rsidRPr="00EC2252">
        <w:rPr>
          <w:rFonts w:ascii="Times New Roman" w:hAnsi="Times New Roman" w:cs="Times New Roman"/>
          <w:sz w:val="32"/>
          <w:szCs w:val="28"/>
        </w:rPr>
        <w:t xml:space="preserve"> </w:t>
      </w:r>
      <w:r w:rsidR="00CB73BA" w:rsidRPr="00EC2252">
        <w:rPr>
          <w:rFonts w:ascii="Times New Roman" w:hAnsi="Times New Roman" w:cs="Times New Roman"/>
          <w:sz w:val="32"/>
          <w:szCs w:val="28"/>
        </w:rPr>
        <w:t>the prediction</w:t>
      </w:r>
      <w:r w:rsidRPr="00EC2252">
        <w:rPr>
          <w:rFonts w:ascii="Times New Roman" w:hAnsi="Times New Roman" w:cs="Times New Roman"/>
          <w:sz w:val="32"/>
          <w:szCs w:val="28"/>
        </w:rPr>
        <w:t xml:space="preserve"> results </w:t>
      </w:r>
      <w:r w:rsidR="00CB73BA" w:rsidRPr="00EC2252">
        <w:rPr>
          <w:rFonts w:ascii="Times New Roman" w:hAnsi="Times New Roman" w:cs="Times New Roman"/>
          <w:sz w:val="32"/>
          <w:szCs w:val="28"/>
        </w:rPr>
        <w:t>with</w:t>
      </w:r>
      <w:r w:rsidRPr="00EC2252">
        <w:rPr>
          <w:rFonts w:ascii="Times New Roman" w:hAnsi="Times New Roman" w:cs="Times New Roman"/>
          <w:sz w:val="32"/>
          <w:szCs w:val="28"/>
        </w:rPr>
        <w:t xml:space="preserve"> the </w:t>
      </w:r>
      <w:r w:rsidRPr="004565E1">
        <w:rPr>
          <w:rFonts w:ascii="Times New Roman" w:hAnsi="Times New Roman" w:cs="Times New Roman"/>
          <w:noProof/>
          <w:sz w:val="32"/>
          <w:szCs w:val="28"/>
        </w:rPr>
        <w:t>pre</w:t>
      </w:r>
      <w:r w:rsidR="004565E1" w:rsidRPr="004565E1">
        <w:rPr>
          <w:rFonts w:ascii="Times New Roman" w:hAnsi="Times New Roman" w:cs="Times New Roman"/>
          <w:noProof/>
          <w:sz w:val="32"/>
          <w:szCs w:val="28"/>
        </w:rPr>
        <w:t>-</w:t>
      </w:r>
      <w:r w:rsidR="00CB73BA" w:rsidRPr="004565E1">
        <w:rPr>
          <w:rFonts w:ascii="Times New Roman" w:hAnsi="Times New Roman" w:cs="Times New Roman"/>
          <w:noProof/>
          <w:sz w:val="32"/>
          <w:szCs w:val="28"/>
        </w:rPr>
        <w:t>trained</w:t>
      </w:r>
      <w:r w:rsidRPr="00EC2252">
        <w:rPr>
          <w:rFonts w:ascii="Times New Roman" w:hAnsi="Times New Roman" w:cs="Times New Roman"/>
          <w:sz w:val="32"/>
          <w:szCs w:val="28"/>
        </w:rPr>
        <w:t xml:space="preserve"> threshold, the </w:t>
      </w:r>
      <w:r w:rsidR="00CB73BA" w:rsidRPr="00EC2252">
        <w:rPr>
          <w:rFonts w:ascii="Times New Roman" w:hAnsi="Times New Roman" w:cs="Times New Roman"/>
          <w:sz w:val="32"/>
          <w:szCs w:val="28"/>
        </w:rPr>
        <w:t xml:space="preserve">high accuracy </w:t>
      </w:r>
      <w:r w:rsidRPr="00EC2252">
        <w:rPr>
          <w:rFonts w:ascii="Times New Roman" w:hAnsi="Times New Roman" w:cs="Times New Roman"/>
          <w:sz w:val="32"/>
          <w:szCs w:val="28"/>
        </w:rPr>
        <w:t>result</w:t>
      </w:r>
      <w:r w:rsidR="00CB73BA" w:rsidRPr="00EC2252">
        <w:rPr>
          <w:rFonts w:ascii="Times New Roman" w:hAnsi="Times New Roman" w:cs="Times New Roman"/>
          <w:sz w:val="32"/>
          <w:szCs w:val="28"/>
        </w:rPr>
        <w:t xml:space="preserve"> </w:t>
      </w:r>
      <w:r w:rsidRPr="00EC2252">
        <w:rPr>
          <w:rFonts w:ascii="Times New Roman" w:hAnsi="Times New Roman" w:cs="Times New Roman"/>
          <w:sz w:val="32"/>
          <w:szCs w:val="28"/>
        </w:rPr>
        <w:t xml:space="preserve">would </w:t>
      </w:r>
      <w:r w:rsidR="00CB73BA" w:rsidRPr="00EC2252">
        <w:rPr>
          <w:rFonts w:ascii="Times New Roman" w:hAnsi="Times New Roman" w:cs="Times New Roman"/>
          <w:sz w:val="32"/>
          <w:szCs w:val="28"/>
        </w:rPr>
        <w:t xml:space="preserve">exit locally otherwise would </w:t>
      </w:r>
      <w:r w:rsidRPr="00EC2252">
        <w:rPr>
          <w:rFonts w:ascii="Times New Roman" w:hAnsi="Times New Roman" w:cs="Times New Roman"/>
          <w:sz w:val="32"/>
          <w:szCs w:val="28"/>
        </w:rPr>
        <w:t xml:space="preserve">send to server for help. </w:t>
      </w:r>
      <w:ins w:id="30" w:author="Izacos Tu" w:date="2018-03-15T16:34:00Z">
        <w:r w:rsidR="00161CE1">
          <w:rPr>
            <w:rFonts w:ascii="Times New Roman" w:hAnsi="Times New Roman" w:cs="Times New Roman"/>
            <w:sz w:val="32"/>
            <w:szCs w:val="28"/>
          </w:rPr>
          <w:t>Multiple devices.</w:t>
        </w:r>
      </w:ins>
      <w:ins w:id="31" w:author="Izacos Tu" w:date="2018-03-15T16:59:00Z">
        <w:r w:rsidR="00032906">
          <w:rPr>
            <w:rFonts w:ascii="Times New Roman" w:hAnsi="Times New Roman" w:cs="Times New Roman"/>
            <w:sz w:val="32"/>
            <w:szCs w:val="28"/>
          </w:rPr>
          <w:t xml:space="preserve"> </w:t>
        </w:r>
      </w:ins>
      <w:moveToRangeStart w:id="32" w:author="Izacos Tu" w:date="2018-03-15T16:59:00Z" w:name="move508896488"/>
      <w:moveTo w:id="33" w:author="Izacos Tu" w:date="2018-03-15T16:59:00Z">
        <w:r w:rsidR="00032906" w:rsidRPr="00EC2252">
          <w:rPr>
            <w:rFonts w:ascii="Times New Roman" w:hAnsi="Times New Roman" w:cs="Times New Roman"/>
            <w:sz w:val="32"/>
            <w:szCs w:val="28"/>
          </w:rPr>
          <w:t>DDNNCF</w:t>
        </w:r>
        <w:r w:rsidR="00032906">
          <w:rPr>
            <w:rFonts w:ascii="Times New Roman" w:hAnsi="Times New Roman" w:cs="Times New Roman"/>
            <w:sz w:val="32"/>
            <w:szCs w:val="28"/>
          </w:rPr>
          <w:t xml:space="preserve"> is built to support different platforms, which means it can accommodate different types of end services, users without specific professional background, can feed DNN model to DDNNCF, and it will dynamically translate to the device.</w:t>
        </w:r>
        <w:r w:rsidR="00032906" w:rsidRPr="001C2D8B">
          <w:rPr>
            <w:rFonts w:ascii="Times New Roman" w:hAnsi="Times New Roman" w:cs="Times New Roman"/>
            <w:sz w:val="32"/>
            <w:szCs w:val="28"/>
          </w:rPr>
          <w:t xml:space="preserve"> </w:t>
        </w:r>
        <w:r w:rsidR="00032906">
          <w:rPr>
            <w:rFonts w:ascii="Times New Roman" w:hAnsi="Times New Roman" w:cs="Times New Roman"/>
            <w:sz w:val="32"/>
            <w:szCs w:val="28"/>
          </w:rPr>
          <w:t xml:space="preserve">To get better performance, DDNNCF also </w:t>
        </w:r>
        <w:r w:rsidR="00032906" w:rsidRPr="00EC2252">
          <w:rPr>
            <w:rFonts w:ascii="Times New Roman" w:hAnsi="Times New Roman" w:cs="Times New Roman"/>
            <w:sz w:val="32"/>
            <w:szCs w:val="28"/>
          </w:rPr>
          <w:t>allows the use of accelerator for boosting inference.</w:t>
        </w:r>
      </w:moveTo>
    </w:p>
    <w:p w14:paraId="5C29ABA5" w14:textId="7E4EBBCE" w:rsidR="00C27EE2" w:rsidRDefault="00032906" w:rsidP="00032906">
      <w:pPr>
        <w:widowControl/>
        <w:jc w:val="left"/>
        <w:rPr>
          <w:ins w:id="34" w:author="Izacos Tu" w:date="2018-03-15T11:42:00Z"/>
          <w:rFonts w:ascii="Times New Roman" w:hAnsi="Times New Roman" w:cs="Times New Roman"/>
          <w:sz w:val="32"/>
          <w:szCs w:val="28"/>
        </w:rPr>
      </w:pPr>
      <w:moveToRangeStart w:id="35" w:author="Izacos Tu" w:date="2018-03-15T17:04:00Z" w:name="move508896795"/>
      <w:moveToRangeEnd w:id="32"/>
      <w:moveTo w:id="36" w:author="Izacos Tu" w:date="2018-03-15T17:04:00Z">
        <w:r w:rsidRPr="000D0E5C">
          <w:rPr>
            <w:rFonts w:ascii="Times New Roman" w:hAnsi="Times New Roman" w:cs="Times New Roman"/>
            <w:sz w:val="32"/>
            <w:szCs w:val="28"/>
          </w:rPr>
          <w:t>.</w:t>
        </w:r>
        <w:r w:rsidRPr="000D0E5C">
          <w:rPr>
            <w:rFonts w:ascii="Times New Roman" w:hAnsi="Times New Roman" w:cs="Times New Roman" w:hint="eastAsia"/>
            <w:sz w:val="32"/>
            <w:szCs w:val="28"/>
          </w:rPr>
          <w:t xml:space="preserve"> </w:t>
        </w:r>
        <w:r w:rsidRPr="000D0E5C">
          <w:rPr>
            <w:rFonts w:ascii="Times New Roman" w:hAnsi="Times New Roman" w:cs="Times New Roman"/>
            <w:sz w:val="32"/>
            <w:szCs w:val="28"/>
          </w:rPr>
          <w:t>In implementing a DNN application, the inference is distributed over the distributed cluster, and the model can be trained on the powerful server and adjust the parameter of</w:t>
        </w:r>
        <w:r>
          <w:rPr>
            <w:rFonts w:ascii="Times New Roman" w:hAnsi="Times New Roman" w:cs="Times New Roman"/>
            <w:sz w:val="32"/>
            <w:szCs w:val="28"/>
          </w:rPr>
          <w:t xml:space="preserve"> the</w:t>
        </w:r>
        <w:r w:rsidRPr="000D0E5C">
          <w:rPr>
            <w:rFonts w:ascii="Times New Roman" w:hAnsi="Times New Roman" w:cs="Times New Roman"/>
            <w:sz w:val="32"/>
            <w:szCs w:val="28"/>
          </w:rPr>
          <w:t xml:space="preserve"> </w:t>
        </w:r>
        <w:r w:rsidRPr="00DB0742">
          <w:rPr>
            <w:rFonts w:ascii="Times New Roman" w:hAnsi="Times New Roman" w:cs="Times New Roman"/>
            <w:noProof/>
            <w:sz w:val="32"/>
            <w:szCs w:val="28"/>
          </w:rPr>
          <w:t>framework</w:t>
        </w:r>
        <w:r w:rsidRPr="000D0E5C">
          <w:rPr>
            <w:rFonts w:ascii="Times New Roman" w:hAnsi="Times New Roman" w:cs="Times New Roman"/>
            <w:sz w:val="32"/>
            <w:szCs w:val="28"/>
          </w:rPr>
          <w:t xml:space="preserve"> to get a great accuracy.</w:t>
        </w:r>
      </w:moveTo>
      <w:moveToRangeEnd w:id="35"/>
    </w:p>
    <w:p w14:paraId="42963D70" w14:textId="77777777" w:rsidR="00C27EE2" w:rsidRDefault="00C27EE2" w:rsidP="00CB73BA">
      <w:pPr>
        <w:widowControl/>
        <w:jc w:val="left"/>
        <w:rPr>
          <w:ins w:id="37" w:author="Izacos Tu" w:date="2018-03-15T11:42:00Z"/>
          <w:rFonts w:ascii="Times New Roman" w:hAnsi="Times New Roman" w:cs="Times New Roman"/>
          <w:sz w:val="32"/>
          <w:szCs w:val="28"/>
        </w:rPr>
      </w:pPr>
    </w:p>
    <w:p w14:paraId="07C886F2" w14:textId="28B9D1FB" w:rsidR="00E37DA3" w:rsidRDefault="00AD41A5" w:rsidP="00CB73BA">
      <w:pPr>
        <w:widowControl/>
        <w:jc w:val="left"/>
        <w:rPr>
          <w:ins w:id="38" w:author="Izacos Tu" w:date="2018-03-15T16:17:00Z"/>
          <w:rFonts w:ascii="Times New Roman" w:hAnsi="Times New Roman" w:cs="Times New Roman"/>
          <w:sz w:val="32"/>
          <w:szCs w:val="28"/>
        </w:rPr>
      </w:pPr>
      <w:r w:rsidRPr="00EC2252">
        <w:rPr>
          <w:rFonts w:ascii="Times New Roman" w:hAnsi="Times New Roman" w:cs="Times New Roman"/>
          <w:sz w:val="32"/>
          <w:szCs w:val="28"/>
        </w:rPr>
        <w:t xml:space="preserve">For example, </w:t>
      </w:r>
      <w:r w:rsidR="00D84CBF" w:rsidRPr="00EC2252">
        <w:rPr>
          <w:rFonts w:ascii="Times New Roman" w:hAnsi="Times New Roman" w:cs="Times New Roman"/>
          <w:sz w:val="32"/>
          <w:szCs w:val="28"/>
        </w:rPr>
        <w:t>a face recognition system is a comput</w:t>
      </w:r>
      <w:r w:rsidR="00C26F43">
        <w:rPr>
          <w:rFonts w:ascii="Times New Roman" w:hAnsi="Times New Roman" w:cs="Times New Roman"/>
          <w:sz w:val="32"/>
          <w:szCs w:val="28"/>
        </w:rPr>
        <w:t>ing</w:t>
      </w:r>
      <w:r w:rsidR="00D84CBF" w:rsidRPr="00EC2252">
        <w:rPr>
          <w:rFonts w:ascii="Times New Roman" w:hAnsi="Times New Roman" w:cs="Times New Roman"/>
          <w:sz w:val="32"/>
          <w:szCs w:val="28"/>
        </w:rPr>
        <w:t xml:space="preserve"> application capable of identifying a person from an image or a video record by a camera device. </w:t>
      </w:r>
      <w:r w:rsidR="00C26F43">
        <w:rPr>
          <w:rFonts w:ascii="Times New Roman" w:hAnsi="Times New Roman" w:cs="Times New Roman"/>
          <w:sz w:val="32"/>
          <w:szCs w:val="28"/>
        </w:rPr>
        <w:t xml:space="preserve">There are </w:t>
      </w:r>
      <w:r w:rsidR="004C55D5">
        <w:rPr>
          <w:rFonts w:ascii="Times New Roman" w:hAnsi="Times New Roman" w:cs="Times New Roman"/>
          <w:sz w:val="32"/>
          <w:szCs w:val="28"/>
        </w:rPr>
        <w:t xml:space="preserve">four </w:t>
      </w:r>
      <w:r w:rsidR="00C26F43">
        <w:rPr>
          <w:rFonts w:ascii="Times New Roman" w:hAnsi="Times New Roman" w:cs="Times New Roman"/>
          <w:sz w:val="32"/>
          <w:szCs w:val="28"/>
        </w:rPr>
        <w:t>stages in the lifecycle of</w:t>
      </w:r>
      <w:r w:rsidR="00891DD7" w:rsidRPr="00891DD7">
        <w:rPr>
          <w:rFonts w:ascii="Times New Roman" w:hAnsi="Times New Roman" w:cs="Times New Roman"/>
          <w:sz w:val="32"/>
          <w:szCs w:val="28"/>
        </w:rPr>
        <w:t xml:space="preserve"> </w:t>
      </w:r>
      <w:r w:rsidR="00891DD7">
        <w:rPr>
          <w:rFonts w:ascii="Times New Roman" w:hAnsi="Times New Roman" w:cs="Times New Roman"/>
          <w:sz w:val="32"/>
          <w:szCs w:val="28"/>
        </w:rPr>
        <w:t>a</w:t>
      </w:r>
      <w:r w:rsidR="00891DD7" w:rsidRPr="00EC2252">
        <w:rPr>
          <w:rFonts w:ascii="Times New Roman" w:hAnsi="Times New Roman" w:cs="Times New Roman"/>
          <w:sz w:val="32"/>
          <w:szCs w:val="28"/>
        </w:rPr>
        <w:t xml:space="preserve"> face recognition system based on DNN</w:t>
      </w:r>
      <w:r w:rsidR="00891DD7">
        <w:rPr>
          <w:rFonts w:ascii="Times New Roman" w:hAnsi="Times New Roman" w:cs="Times New Roman"/>
          <w:sz w:val="32"/>
          <w:szCs w:val="28"/>
        </w:rPr>
        <w:t>, a</w:t>
      </w:r>
      <w:r w:rsidR="00891DD7" w:rsidRPr="00EC2252">
        <w:rPr>
          <w:rFonts w:ascii="Times New Roman" w:hAnsi="Times New Roman" w:cs="Times New Roman"/>
          <w:sz w:val="32"/>
          <w:szCs w:val="28"/>
        </w:rPr>
        <w:t>s shown in Figure 1</w:t>
      </w:r>
      <w:r w:rsidR="00891DD7">
        <w:rPr>
          <w:rFonts w:ascii="Times New Roman" w:hAnsi="Times New Roman" w:cs="Times New Roman"/>
          <w:sz w:val="32"/>
          <w:szCs w:val="28"/>
        </w:rPr>
        <w:t>. F</w:t>
      </w:r>
      <w:r w:rsidR="00C26F43">
        <w:rPr>
          <w:rFonts w:ascii="Times New Roman" w:hAnsi="Times New Roman" w:cs="Times New Roman"/>
          <w:sz w:val="32"/>
          <w:szCs w:val="28"/>
        </w:rPr>
        <w:t>irstly</w:t>
      </w:r>
      <w:r w:rsidR="00891DD7">
        <w:rPr>
          <w:rFonts w:ascii="Times New Roman" w:hAnsi="Times New Roman" w:cs="Times New Roman"/>
          <w:sz w:val="32"/>
          <w:szCs w:val="28"/>
        </w:rPr>
        <w:t>,</w:t>
      </w:r>
      <w:r w:rsidR="00C26F43">
        <w:rPr>
          <w:rFonts w:ascii="Times New Roman" w:hAnsi="Times New Roman" w:cs="Times New Roman"/>
          <w:sz w:val="32"/>
          <w:szCs w:val="28"/>
        </w:rPr>
        <w:t xml:space="preserve"> </w:t>
      </w:r>
      <w:r w:rsidR="001958ED">
        <w:rPr>
          <w:rFonts w:ascii="Times New Roman" w:hAnsi="Times New Roman" w:cs="Times New Roman"/>
          <w:sz w:val="32"/>
          <w:szCs w:val="28"/>
        </w:rPr>
        <w:t>pre-training the model and sending it</w:t>
      </w:r>
      <w:r w:rsidR="00905254" w:rsidRPr="00EC2252">
        <w:rPr>
          <w:rFonts w:ascii="Times New Roman" w:hAnsi="Times New Roman" w:cs="Times New Roman"/>
          <w:sz w:val="32"/>
          <w:szCs w:val="28"/>
        </w:rPr>
        <w:t xml:space="preserve"> to end device</w:t>
      </w:r>
      <w:r w:rsidR="001958ED">
        <w:rPr>
          <w:rFonts w:ascii="Times New Roman" w:hAnsi="Times New Roman" w:cs="Times New Roman"/>
          <w:sz w:val="32"/>
          <w:szCs w:val="28"/>
        </w:rPr>
        <w:t>s</w:t>
      </w:r>
      <w:r w:rsidR="00905254" w:rsidRPr="00EC2252">
        <w:rPr>
          <w:rFonts w:ascii="Times New Roman" w:hAnsi="Times New Roman" w:cs="Times New Roman"/>
          <w:sz w:val="32"/>
          <w:szCs w:val="28"/>
        </w:rPr>
        <w:t xml:space="preserve"> and server</w:t>
      </w:r>
      <w:r w:rsidR="001958ED">
        <w:rPr>
          <w:rFonts w:ascii="Times New Roman" w:hAnsi="Times New Roman" w:cs="Times New Roman"/>
          <w:sz w:val="32"/>
          <w:szCs w:val="28"/>
        </w:rPr>
        <w:t>.</w:t>
      </w:r>
      <w:r w:rsidR="00C26F43">
        <w:rPr>
          <w:rFonts w:ascii="Times New Roman" w:hAnsi="Times New Roman" w:cs="Times New Roman"/>
          <w:sz w:val="32"/>
          <w:szCs w:val="28"/>
        </w:rPr>
        <w:t xml:space="preserve"> Secondly, </w:t>
      </w:r>
      <w:r w:rsidR="00905254" w:rsidRPr="00EC2252">
        <w:rPr>
          <w:rFonts w:ascii="Times New Roman" w:hAnsi="Times New Roman" w:cs="Times New Roman"/>
          <w:sz w:val="32"/>
          <w:szCs w:val="28"/>
        </w:rPr>
        <w:t>Checking the inference result in the end device and</w:t>
      </w:r>
      <w:r w:rsidR="001958ED">
        <w:rPr>
          <w:rFonts w:ascii="Times New Roman" w:hAnsi="Times New Roman" w:cs="Times New Roman"/>
          <w:sz w:val="32"/>
          <w:szCs w:val="28"/>
        </w:rPr>
        <w:t xml:space="preserve"> comparing with</w:t>
      </w:r>
      <w:r w:rsidR="00453283">
        <w:rPr>
          <w:rFonts w:ascii="Times New Roman" w:hAnsi="Times New Roman" w:cs="Times New Roman"/>
          <w:sz w:val="32"/>
          <w:szCs w:val="28"/>
        </w:rPr>
        <w:t xml:space="preserve"> a</w:t>
      </w:r>
      <w:r w:rsidR="001958ED">
        <w:rPr>
          <w:rFonts w:ascii="Times New Roman" w:hAnsi="Times New Roman" w:cs="Times New Roman"/>
          <w:sz w:val="32"/>
          <w:szCs w:val="28"/>
        </w:rPr>
        <w:t xml:space="preserve"> </w:t>
      </w:r>
      <w:r w:rsidR="001958ED" w:rsidRPr="00453283">
        <w:rPr>
          <w:rFonts w:ascii="Times New Roman" w:hAnsi="Times New Roman" w:cs="Times New Roman"/>
          <w:noProof/>
          <w:sz w:val="32"/>
          <w:szCs w:val="28"/>
        </w:rPr>
        <w:t>preset</w:t>
      </w:r>
      <w:r w:rsidR="001958ED">
        <w:rPr>
          <w:rFonts w:ascii="Times New Roman" w:hAnsi="Times New Roman" w:cs="Times New Roman"/>
          <w:sz w:val="32"/>
          <w:szCs w:val="28"/>
        </w:rPr>
        <w:t xml:space="preserve"> threshold.</w:t>
      </w:r>
      <w:r w:rsidR="00905254" w:rsidRPr="00EC2252">
        <w:rPr>
          <w:rFonts w:ascii="Times New Roman" w:hAnsi="Times New Roman" w:cs="Times New Roman"/>
          <w:sz w:val="32"/>
          <w:szCs w:val="28"/>
        </w:rPr>
        <w:t xml:space="preserve"> </w:t>
      </w:r>
      <w:r w:rsidR="001958ED">
        <w:rPr>
          <w:rFonts w:ascii="Times New Roman" w:hAnsi="Times New Roman" w:cs="Times New Roman"/>
          <w:sz w:val="32"/>
          <w:szCs w:val="28"/>
        </w:rPr>
        <w:t>E</w:t>
      </w:r>
      <w:r w:rsidR="00905254" w:rsidRPr="00EC2252">
        <w:rPr>
          <w:rFonts w:ascii="Times New Roman" w:hAnsi="Times New Roman" w:cs="Times New Roman"/>
          <w:sz w:val="32"/>
          <w:szCs w:val="28"/>
        </w:rPr>
        <w:t>xit</w:t>
      </w:r>
      <w:r w:rsidR="002A0607" w:rsidRPr="00EC2252">
        <w:rPr>
          <w:rFonts w:ascii="Times New Roman" w:hAnsi="Times New Roman" w:cs="Times New Roman"/>
          <w:sz w:val="32"/>
          <w:szCs w:val="28"/>
        </w:rPr>
        <w:t>ing</w:t>
      </w:r>
      <w:r w:rsidR="00905254" w:rsidRPr="00EC2252">
        <w:rPr>
          <w:rFonts w:ascii="Times New Roman" w:hAnsi="Times New Roman" w:cs="Times New Roman"/>
          <w:sz w:val="32"/>
          <w:szCs w:val="28"/>
        </w:rPr>
        <w:t xml:space="preserve"> the </w:t>
      </w:r>
      <w:r w:rsidR="004C55D5">
        <w:rPr>
          <w:rFonts w:ascii="Times New Roman" w:hAnsi="Times New Roman" w:cs="Times New Roman"/>
          <w:sz w:val="32"/>
          <w:szCs w:val="28"/>
        </w:rPr>
        <w:t xml:space="preserve">prediction </w:t>
      </w:r>
      <w:r w:rsidR="001958ED">
        <w:rPr>
          <w:rFonts w:ascii="Times New Roman" w:hAnsi="Times New Roman" w:cs="Times New Roman"/>
          <w:sz w:val="32"/>
          <w:szCs w:val="28"/>
        </w:rPr>
        <w:t>whose entropy above threshold means</w:t>
      </w:r>
      <w:r w:rsidR="00905254" w:rsidRPr="00EC2252">
        <w:rPr>
          <w:rFonts w:ascii="Times New Roman" w:hAnsi="Times New Roman" w:cs="Times New Roman"/>
          <w:sz w:val="32"/>
          <w:szCs w:val="28"/>
        </w:rPr>
        <w:t xml:space="preserve"> high accuracy</w:t>
      </w:r>
      <w:r w:rsidR="001958ED">
        <w:rPr>
          <w:rFonts w:ascii="Times New Roman" w:hAnsi="Times New Roman" w:cs="Times New Roman"/>
          <w:sz w:val="32"/>
          <w:szCs w:val="28"/>
        </w:rPr>
        <w:t xml:space="preserve">, would reduce </w:t>
      </w:r>
      <w:r w:rsidR="00905254" w:rsidRPr="00EC2252">
        <w:rPr>
          <w:rFonts w:ascii="Times New Roman" w:hAnsi="Times New Roman" w:cs="Times New Roman"/>
          <w:sz w:val="32"/>
          <w:szCs w:val="28"/>
        </w:rPr>
        <w:t xml:space="preserve">network communication and power </w:t>
      </w:r>
      <w:r w:rsidR="001958ED">
        <w:rPr>
          <w:rFonts w:ascii="Times New Roman" w:hAnsi="Times New Roman" w:cs="Times New Roman"/>
          <w:sz w:val="32"/>
          <w:szCs w:val="28"/>
        </w:rPr>
        <w:t>consumption</w:t>
      </w:r>
      <w:r w:rsidR="00905254" w:rsidRPr="00EC2252">
        <w:rPr>
          <w:rFonts w:ascii="Times New Roman" w:hAnsi="Times New Roman" w:cs="Times New Roman"/>
          <w:sz w:val="32"/>
          <w:szCs w:val="28"/>
        </w:rPr>
        <w:t>, improve the performance as well</w:t>
      </w:r>
      <w:r w:rsidR="001958ED">
        <w:rPr>
          <w:rFonts w:ascii="Times New Roman" w:hAnsi="Times New Roman" w:cs="Times New Roman"/>
          <w:sz w:val="32"/>
          <w:szCs w:val="28"/>
        </w:rPr>
        <w:t>.</w:t>
      </w:r>
      <w:r w:rsidR="002A0607" w:rsidRPr="00EC2252">
        <w:rPr>
          <w:rFonts w:ascii="Times New Roman" w:hAnsi="Times New Roman" w:cs="Times New Roman"/>
          <w:sz w:val="32"/>
          <w:szCs w:val="28"/>
        </w:rPr>
        <w:t xml:space="preserve"> </w:t>
      </w:r>
      <w:r w:rsidR="001958ED">
        <w:rPr>
          <w:rFonts w:ascii="Times New Roman" w:hAnsi="Times New Roman" w:cs="Times New Roman"/>
          <w:sz w:val="32"/>
          <w:szCs w:val="28"/>
        </w:rPr>
        <w:t>T</w:t>
      </w:r>
      <w:r w:rsidR="002A0607" w:rsidRPr="00EC2252">
        <w:rPr>
          <w:rFonts w:ascii="Times New Roman" w:hAnsi="Times New Roman" w:cs="Times New Roman"/>
          <w:sz w:val="32"/>
          <w:szCs w:val="28"/>
        </w:rPr>
        <w:t>h</w:t>
      </w:r>
      <w:r w:rsidR="001958ED">
        <w:rPr>
          <w:rFonts w:ascii="Times New Roman" w:hAnsi="Times New Roman" w:cs="Times New Roman"/>
          <w:sz w:val="32"/>
          <w:szCs w:val="28"/>
        </w:rPr>
        <w:t>irdly, the</w:t>
      </w:r>
      <w:r w:rsidR="002A0607" w:rsidRPr="00EC2252">
        <w:rPr>
          <w:rFonts w:ascii="Times New Roman" w:hAnsi="Times New Roman" w:cs="Times New Roman"/>
          <w:sz w:val="32"/>
          <w:szCs w:val="28"/>
        </w:rPr>
        <w:t xml:space="preserve"> </w:t>
      </w:r>
      <w:r w:rsidR="004C55D5">
        <w:rPr>
          <w:rFonts w:ascii="Times New Roman" w:hAnsi="Times New Roman" w:cs="Times New Roman"/>
          <w:sz w:val="32"/>
          <w:szCs w:val="28"/>
        </w:rPr>
        <w:t>unconfident prediction</w:t>
      </w:r>
      <w:r w:rsidR="001958ED">
        <w:rPr>
          <w:rFonts w:ascii="Times New Roman" w:hAnsi="Times New Roman" w:cs="Times New Roman"/>
          <w:sz w:val="32"/>
          <w:szCs w:val="28"/>
        </w:rPr>
        <w:t xml:space="preserve"> </w:t>
      </w:r>
      <w:r w:rsidR="002A0607" w:rsidRPr="00EC2252">
        <w:rPr>
          <w:rFonts w:ascii="Times New Roman" w:hAnsi="Times New Roman" w:cs="Times New Roman"/>
          <w:sz w:val="32"/>
          <w:szCs w:val="28"/>
        </w:rPr>
        <w:t>will send</w:t>
      </w:r>
      <w:r w:rsidR="004C55D5">
        <w:rPr>
          <w:rFonts w:ascii="Times New Roman" w:hAnsi="Times New Roman" w:cs="Times New Roman"/>
          <w:sz w:val="32"/>
          <w:szCs w:val="28"/>
        </w:rPr>
        <w:t xml:space="preserve"> intermediate result and layer number</w:t>
      </w:r>
      <w:r w:rsidR="002A0607" w:rsidRPr="00EC2252">
        <w:rPr>
          <w:rFonts w:ascii="Times New Roman" w:hAnsi="Times New Roman" w:cs="Times New Roman"/>
          <w:sz w:val="32"/>
          <w:szCs w:val="28"/>
        </w:rPr>
        <w:t xml:space="preserve"> to</w:t>
      </w:r>
      <w:r w:rsidR="00453283">
        <w:rPr>
          <w:rFonts w:ascii="Times New Roman" w:hAnsi="Times New Roman" w:cs="Times New Roman"/>
          <w:sz w:val="32"/>
          <w:szCs w:val="28"/>
        </w:rPr>
        <w:t xml:space="preserve"> the</w:t>
      </w:r>
      <w:r w:rsidR="002A0607" w:rsidRPr="00EC2252">
        <w:rPr>
          <w:rFonts w:ascii="Times New Roman" w:hAnsi="Times New Roman" w:cs="Times New Roman"/>
          <w:sz w:val="32"/>
          <w:szCs w:val="28"/>
        </w:rPr>
        <w:t xml:space="preserve"> </w:t>
      </w:r>
      <w:r w:rsidR="002A0607" w:rsidRPr="00453283">
        <w:rPr>
          <w:rFonts w:ascii="Times New Roman" w:hAnsi="Times New Roman" w:cs="Times New Roman"/>
          <w:noProof/>
          <w:sz w:val="32"/>
          <w:szCs w:val="28"/>
        </w:rPr>
        <w:t>server</w:t>
      </w:r>
      <w:r w:rsidR="002A0607" w:rsidRPr="00EC2252">
        <w:rPr>
          <w:rFonts w:ascii="Times New Roman" w:hAnsi="Times New Roman" w:cs="Times New Roman"/>
          <w:sz w:val="32"/>
          <w:szCs w:val="28"/>
        </w:rPr>
        <w:t xml:space="preserve"> </w:t>
      </w:r>
      <w:r w:rsidR="004C55D5">
        <w:rPr>
          <w:rFonts w:ascii="Times New Roman" w:hAnsi="Times New Roman" w:cs="Times New Roman"/>
          <w:sz w:val="32"/>
          <w:szCs w:val="28"/>
        </w:rPr>
        <w:t xml:space="preserve">to </w:t>
      </w:r>
      <w:r w:rsidR="000728DA" w:rsidRPr="00EC2252">
        <w:rPr>
          <w:rFonts w:ascii="Times New Roman" w:hAnsi="Times New Roman" w:cs="Times New Roman"/>
          <w:sz w:val="32"/>
          <w:szCs w:val="28"/>
        </w:rPr>
        <w:t>continue computing</w:t>
      </w:r>
      <w:r w:rsidR="002A0607" w:rsidRPr="00EC2252">
        <w:rPr>
          <w:rFonts w:ascii="Times New Roman" w:hAnsi="Times New Roman" w:cs="Times New Roman"/>
          <w:sz w:val="32"/>
          <w:szCs w:val="28"/>
        </w:rPr>
        <w:t>.</w:t>
      </w:r>
      <w:r w:rsidR="004C55D5">
        <w:rPr>
          <w:rFonts w:ascii="Times New Roman" w:hAnsi="Times New Roman" w:cs="Times New Roman"/>
          <w:sz w:val="32"/>
          <w:szCs w:val="28"/>
        </w:rPr>
        <w:t xml:space="preserve"> Fourthly, the final classification computed by</w:t>
      </w:r>
      <w:r w:rsidR="00453283">
        <w:rPr>
          <w:rFonts w:ascii="Times New Roman" w:hAnsi="Times New Roman" w:cs="Times New Roman"/>
          <w:sz w:val="32"/>
          <w:szCs w:val="28"/>
        </w:rPr>
        <w:t xml:space="preserve"> the</w:t>
      </w:r>
      <w:r w:rsidR="004C55D5">
        <w:rPr>
          <w:rFonts w:ascii="Times New Roman" w:hAnsi="Times New Roman" w:cs="Times New Roman"/>
          <w:sz w:val="32"/>
          <w:szCs w:val="28"/>
        </w:rPr>
        <w:t xml:space="preserve"> </w:t>
      </w:r>
      <w:r w:rsidR="004C55D5" w:rsidRPr="00453283">
        <w:rPr>
          <w:rFonts w:ascii="Times New Roman" w:hAnsi="Times New Roman" w:cs="Times New Roman"/>
          <w:noProof/>
          <w:sz w:val="32"/>
          <w:szCs w:val="28"/>
        </w:rPr>
        <w:t>server</w:t>
      </w:r>
      <w:r w:rsidR="004C55D5">
        <w:rPr>
          <w:rFonts w:ascii="Times New Roman" w:hAnsi="Times New Roman" w:cs="Times New Roman"/>
          <w:sz w:val="32"/>
          <w:szCs w:val="28"/>
        </w:rPr>
        <w:t xml:space="preserve"> will send back to end device.</w:t>
      </w:r>
    </w:p>
    <w:p w14:paraId="7BB95841" w14:textId="77777777" w:rsidR="007A5185" w:rsidRPr="00EC2252" w:rsidRDefault="007A5185" w:rsidP="00CB73BA">
      <w:pPr>
        <w:widowControl/>
        <w:jc w:val="left"/>
        <w:rPr>
          <w:rFonts w:ascii="Times New Roman" w:hAnsi="Times New Roman" w:cs="Times New Roman"/>
          <w:sz w:val="32"/>
          <w:szCs w:val="28"/>
        </w:rPr>
      </w:pPr>
    </w:p>
    <w:p w14:paraId="768792D3" w14:textId="4FA94227" w:rsidR="007A5185" w:rsidRDefault="004C55D5" w:rsidP="00E37DA3">
      <w:pPr>
        <w:widowControl/>
        <w:jc w:val="left"/>
        <w:rPr>
          <w:ins w:id="39" w:author="Izacos Tu" w:date="2018-03-15T16:18:00Z"/>
          <w:rFonts w:ascii="Times New Roman" w:hAnsi="Times New Roman" w:cs="Times New Roman"/>
          <w:sz w:val="32"/>
          <w:szCs w:val="28"/>
        </w:rPr>
      </w:pPr>
      <w:r>
        <w:rPr>
          <w:rFonts w:ascii="Times New Roman" w:hAnsi="Times New Roman" w:cs="Times New Roman"/>
          <w:sz w:val="32"/>
          <w:szCs w:val="28"/>
        </w:rPr>
        <w:t xml:space="preserve">The architecture of </w:t>
      </w:r>
      <w:r w:rsidR="00646F5C" w:rsidRPr="00EC2252">
        <w:rPr>
          <w:rFonts w:ascii="Times New Roman" w:hAnsi="Times New Roman" w:cs="Times New Roman"/>
          <w:sz w:val="32"/>
          <w:szCs w:val="28"/>
        </w:rPr>
        <w:t xml:space="preserve">DDNNCF </w:t>
      </w:r>
      <w:r>
        <w:rPr>
          <w:rFonts w:ascii="Times New Roman" w:hAnsi="Times New Roman" w:cs="Times New Roman"/>
          <w:sz w:val="32"/>
          <w:szCs w:val="28"/>
        </w:rPr>
        <w:t xml:space="preserve">is illustrated </w:t>
      </w:r>
      <w:r w:rsidRPr="00EC2252">
        <w:rPr>
          <w:rFonts w:ascii="Times New Roman" w:hAnsi="Times New Roman" w:cs="Times New Roman"/>
          <w:sz w:val="32"/>
          <w:szCs w:val="28"/>
        </w:rPr>
        <w:t>in Figure</w:t>
      </w:r>
      <w:r>
        <w:rPr>
          <w:rFonts w:ascii="Times New Roman" w:hAnsi="Times New Roman" w:cs="Times New Roman"/>
          <w:sz w:val="32"/>
          <w:szCs w:val="28"/>
        </w:rPr>
        <w:t xml:space="preserve"> </w:t>
      </w:r>
      <w:r w:rsidRPr="00EC2252">
        <w:rPr>
          <w:rFonts w:ascii="Times New Roman" w:hAnsi="Times New Roman" w:cs="Times New Roman"/>
          <w:sz w:val="32"/>
          <w:szCs w:val="28"/>
        </w:rPr>
        <w:t>2</w:t>
      </w:r>
      <w:r>
        <w:rPr>
          <w:rFonts w:ascii="Times New Roman" w:hAnsi="Times New Roman" w:cs="Times New Roman"/>
          <w:sz w:val="32"/>
          <w:szCs w:val="28"/>
        </w:rPr>
        <w:t xml:space="preserve"> consist of</w:t>
      </w:r>
      <w:r w:rsidR="00646F5C" w:rsidRPr="00EC2252">
        <w:rPr>
          <w:rFonts w:ascii="Times New Roman" w:hAnsi="Times New Roman" w:cs="Times New Roman"/>
          <w:sz w:val="32"/>
          <w:szCs w:val="28"/>
        </w:rPr>
        <w:t xml:space="preserve"> two parts</w:t>
      </w:r>
      <w:r>
        <w:rPr>
          <w:rFonts w:ascii="Times New Roman" w:hAnsi="Times New Roman" w:cs="Times New Roman"/>
          <w:sz w:val="32"/>
          <w:szCs w:val="28"/>
        </w:rPr>
        <w:t>.</w:t>
      </w:r>
      <w:r w:rsidR="00675EA3" w:rsidRPr="00EC2252">
        <w:rPr>
          <w:rFonts w:ascii="Times New Roman" w:hAnsi="Times New Roman" w:cs="Times New Roman"/>
          <w:sz w:val="32"/>
          <w:szCs w:val="28"/>
        </w:rPr>
        <w:t xml:space="preserve"> </w:t>
      </w:r>
      <w:r w:rsidR="00646F5C" w:rsidRPr="00EC2252">
        <w:rPr>
          <w:rFonts w:ascii="Times New Roman" w:hAnsi="Times New Roman" w:cs="Times New Roman"/>
          <w:sz w:val="32"/>
          <w:szCs w:val="28"/>
        </w:rPr>
        <w:t>one is</w:t>
      </w:r>
      <w:r w:rsidR="000630B6" w:rsidRPr="00EC2252">
        <w:rPr>
          <w:rFonts w:ascii="Times New Roman" w:hAnsi="Times New Roman" w:cs="Times New Roman"/>
          <w:sz w:val="32"/>
          <w:szCs w:val="28"/>
        </w:rPr>
        <w:t xml:space="preserve"> Device module</w:t>
      </w:r>
      <w:r w:rsidR="00EC693C">
        <w:rPr>
          <w:rFonts w:ascii="Times New Roman" w:hAnsi="Times New Roman" w:cs="Times New Roman"/>
          <w:sz w:val="32"/>
          <w:szCs w:val="28"/>
        </w:rPr>
        <w:t xml:space="preserve"> running</w:t>
      </w:r>
      <w:r w:rsidR="000630B6" w:rsidRPr="00EC2252">
        <w:rPr>
          <w:rFonts w:ascii="Times New Roman" w:hAnsi="Times New Roman" w:cs="Times New Roman"/>
          <w:sz w:val="32"/>
          <w:szCs w:val="28"/>
        </w:rPr>
        <w:t xml:space="preserve"> on</w:t>
      </w:r>
      <w:r w:rsidR="00646F5C" w:rsidRPr="00EC2252">
        <w:rPr>
          <w:rFonts w:ascii="Times New Roman" w:hAnsi="Times New Roman" w:cs="Times New Roman"/>
          <w:sz w:val="32"/>
          <w:szCs w:val="28"/>
        </w:rPr>
        <w:t xml:space="preserve"> end devices</w:t>
      </w:r>
      <w:r w:rsidR="00EC693C">
        <w:rPr>
          <w:rFonts w:ascii="Times New Roman" w:hAnsi="Times New Roman" w:cs="Times New Roman"/>
          <w:sz w:val="32"/>
          <w:szCs w:val="28"/>
        </w:rPr>
        <w:t xml:space="preserve"> to</w:t>
      </w:r>
      <w:r w:rsidR="00FA429A" w:rsidRPr="00EC2252">
        <w:rPr>
          <w:rFonts w:ascii="Times New Roman" w:hAnsi="Times New Roman" w:cs="Times New Roman"/>
          <w:sz w:val="32"/>
          <w:szCs w:val="28"/>
        </w:rPr>
        <w:t xml:space="preserve"> enable the </w:t>
      </w:r>
      <w:r w:rsidR="00FA429A" w:rsidRPr="006F5B0F">
        <w:rPr>
          <w:rFonts w:ascii="Times New Roman" w:hAnsi="Times New Roman" w:cs="Times New Roman"/>
          <w:noProof/>
          <w:sz w:val="32"/>
          <w:szCs w:val="28"/>
        </w:rPr>
        <w:t>pre</w:t>
      </w:r>
      <w:r w:rsidR="006F5B0F" w:rsidRPr="006F5B0F">
        <w:rPr>
          <w:rFonts w:ascii="Times New Roman" w:hAnsi="Times New Roman" w:cs="Times New Roman"/>
          <w:noProof/>
          <w:sz w:val="32"/>
          <w:szCs w:val="28"/>
        </w:rPr>
        <w:t>-</w:t>
      </w:r>
      <w:r w:rsidR="00FA429A" w:rsidRPr="006F5B0F">
        <w:rPr>
          <w:rFonts w:ascii="Times New Roman" w:hAnsi="Times New Roman" w:cs="Times New Roman"/>
          <w:noProof/>
          <w:sz w:val="32"/>
          <w:szCs w:val="28"/>
        </w:rPr>
        <w:t>trained</w:t>
      </w:r>
      <w:r w:rsidR="00FA429A" w:rsidRPr="00EC2252">
        <w:rPr>
          <w:rFonts w:ascii="Times New Roman" w:hAnsi="Times New Roman" w:cs="Times New Roman"/>
          <w:sz w:val="32"/>
          <w:szCs w:val="28"/>
        </w:rPr>
        <w:t xml:space="preserve"> DNN model execution and provides communication service,</w:t>
      </w:r>
      <w:r w:rsidR="00646F5C" w:rsidRPr="00EC2252">
        <w:rPr>
          <w:rFonts w:ascii="Times New Roman" w:hAnsi="Times New Roman" w:cs="Times New Roman"/>
          <w:sz w:val="32"/>
          <w:szCs w:val="28"/>
        </w:rPr>
        <w:t xml:space="preserve"> and the other one is </w:t>
      </w:r>
      <w:r w:rsidR="000630B6" w:rsidRPr="00EC2252">
        <w:rPr>
          <w:rFonts w:ascii="Times New Roman" w:hAnsi="Times New Roman" w:cs="Times New Roman"/>
          <w:sz w:val="32"/>
          <w:szCs w:val="28"/>
        </w:rPr>
        <w:t>Server Module</w:t>
      </w:r>
      <w:r w:rsidR="00EC693C">
        <w:rPr>
          <w:rFonts w:ascii="Times New Roman" w:hAnsi="Times New Roman" w:cs="Times New Roman"/>
          <w:sz w:val="32"/>
          <w:szCs w:val="28"/>
        </w:rPr>
        <w:t xml:space="preserve"> running</w:t>
      </w:r>
      <w:r w:rsidR="00EC693C" w:rsidRPr="00EC693C">
        <w:rPr>
          <w:rFonts w:ascii="Times New Roman" w:hAnsi="Times New Roman" w:cs="Times New Roman"/>
          <w:sz w:val="32"/>
          <w:szCs w:val="28"/>
        </w:rPr>
        <w:t xml:space="preserve"> </w:t>
      </w:r>
      <w:r w:rsidR="00EC693C" w:rsidRPr="00EC2252">
        <w:rPr>
          <w:rFonts w:ascii="Times New Roman" w:hAnsi="Times New Roman" w:cs="Times New Roman"/>
          <w:sz w:val="32"/>
          <w:szCs w:val="28"/>
        </w:rPr>
        <w:t>on backend server</w:t>
      </w:r>
      <w:r w:rsidR="000630B6" w:rsidRPr="00EC2252">
        <w:rPr>
          <w:rFonts w:ascii="Times New Roman" w:hAnsi="Times New Roman" w:cs="Times New Roman"/>
          <w:sz w:val="32"/>
          <w:szCs w:val="28"/>
        </w:rPr>
        <w:t xml:space="preserve"> which is </w:t>
      </w:r>
      <w:r w:rsidR="00FA429A" w:rsidRPr="00453283">
        <w:rPr>
          <w:rFonts w:ascii="Times New Roman" w:hAnsi="Times New Roman" w:cs="Times New Roman"/>
          <w:noProof/>
          <w:sz w:val="32"/>
          <w:szCs w:val="28"/>
        </w:rPr>
        <w:t>respons</w:t>
      </w:r>
      <w:r w:rsidR="00453283" w:rsidRPr="00453283">
        <w:rPr>
          <w:rFonts w:ascii="Times New Roman" w:hAnsi="Times New Roman" w:cs="Times New Roman"/>
          <w:noProof/>
          <w:sz w:val="32"/>
          <w:szCs w:val="28"/>
        </w:rPr>
        <w:t>ible</w:t>
      </w:r>
      <w:r w:rsidR="00FA429A" w:rsidRPr="00EC2252">
        <w:rPr>
          <w:rFonts w:ascii="Times New Roman" w:hAnsi="Times New Roman" w:cs="Times New Roman"/>
          <w:sz w:val="32"/>
          <w:szCs w:val="28"/>
        </w:rPr>
        <w:t xml:space="preserve"> for remote model execution and communication</w:t>
      </w:r>
      <w:r w:rsidR="000630B6" w:rsidRPr="00EC2252">
        <w:rPr>
          <w:rFonts w:ascii="Times New Roman" w:hAnsi="Times New Roman" w:cs="Times New Roman"/>
          <w:sz w:val="32"/>
          <w:szCs w:val="28"/>
        </w:rPr>
        <w:t xml:space="preserve">. </w:t>
      </w:r>
      <w:del w:id="40" w:author="Izacos Tu" w:date="2018-03-15T16:21:00Z">
        <w:r w:rsidR="00CB73BA" w:rsidRPr="00EC2252" w:rsidDel="007A5185">
          <w:rPr>
            <w:rFonts w:ascii="Times New Roman" w:hAnsi="Times New Roman" w:cs="Times New Roman"/>
            <w:sz w:val="32"/>
            <w:szCs w:val="28"/>
          </w:rPr>
          <w:delText>There could be</w:delText>
        </w:r>
      </w:del>
      <w:ins w:id="41" w:author="Izacos Tu" w:date="2018-03-15T16:21:00Z">
        <w:r w:rsidR="007A5185">
          <w:rPr>
            <w:rFonts w:ascii="Times New Roman" w:hAnsi="Times New Roman" w:cs="Times New Roman"/>
            <w:sz w:val="32"/>
            <w:szCs w:val="28"/>
          </w:rPr>
          <w:t>When there are</w:t>
        </w:r>
      </w:ins>
      <w:r w:rsidR="00CB73BA" w:rsidRPr="00EC2252">
        <w:rPr>
          <w:rFonts w:ascii="Times New Roman" w:hAnsi="Times New Roman" w:cs="Times New Roman"/>
          <w:sz w:val="32"/>
          <w:szCs w:val="28"/>
        </w:rPr>
        <w:t xml:space="preserve"> multiple different end devices send </w:t>
      </w:r>
      <w:r w:rsidR="00CB73BA" w:rsidRPr="006F5B0F">
        <w:rPr>
          <w:rFonts w:ascii="Times New Roman" w:hAnsi="Times New Roman" w:cs="Times New Roman"/>
          <w:noProof/>
          <w:sz w:val="32"/>
          <w:szCs w:val="28"/>
        </w:rPr>
        <w:t>comput</w:t>
      </w:r>
      <w:r w:rsidR="006F5B0F">
        <w:rPr>
          <w:rFonts w:ascii="Times New Roman" w:hAnsi="Times New Roman" w:cs="Times New Roman"/>
          <w:noProof/>
          <w:sz w:val="32"/>
          <w:szCs w:val="28"/>
        </w:rPr>
        <w:t>ing</w:t>
      </w:r>
      <w:r w:rsidR="00CB73BA" w:rsidRPr="00EC2252">
        <w:rPr>
          <w:rFonts w:ascii="Times New Roman" w:hAnsi="Times New Roman" w:cs="Times New Roman"/>
          <w:sz w:val="32"/>
          <w:szCs w:val="28"/>
        </w:rPr>
        <w:t xml:space="preserve"> requests to</w:t>
      </w:r>
      <w:r w:rsidR="00453283">
        <w:rPr>
          <w:rFonts w:ascii="Times New Roman" w:hAnsi="Times New Roman" w:cs="Times New Roman"/>
          <w:sz w:val="32"/>
          <w:szCs w:val="28"/>
        </w:rPr>
        <w:t xml:space="preserve"> the</w:t>
      </w:r>
      <w:r w:rsidR="00CB73BA" w:rsidRPr="00EC2252">
        <w:rPr>
          <w:rFonts w:ascii="Times New Roman" w:hAnsi="Times New Roman" w:cs="Times New Roman"/>
          <w:sz w:val="32"/>
          <w:szCs w:val="28"/>
        </w:rPr>
        <w:t xml:space="preserve"> </w:t>
      </w:r>
      <w:r w:rsidR="00CB73BA" w:rsidRPr="00453283">
        <w:rPr>
          <w:rFonts w:ascii="Times New Roman" w:hAnsi="Times New Roman" w:cs="Times New Roman"/>
          <w:noProof/>
          <w:sz w:val="32"/>
          <w:szCs w:val="28"/>
        </w:rPr>
        <w:t>server</w:t>
      </w:r>
      <w:r w:rsidR="00CB73BA" w:rsidRPr="00EC2252">
        <w:rPr>
          <w:rFonts w:ascii="Times New Roman" w:hAnsi="Times New Roman" w:cs="Times New Roman"/>
          <w:sz w:val="32"/>
          <w:szCs w:val="28"/>
        </w:rPr>
        <w:t xml:space="preserve"> at same time, </w:t>
      </w:r>
      <w:r w:rsidR="00956A3D" w:rsidRPr="00EC2252">
        <w:rPr>
          <w:rFonts w:ascii="Times New Roman" w:hAnsi="Times New Roman" w:cs="Times New Roman"/>
          <w:sz w:val="32"/>
          <w:szCs w:val="28"/>
        </w:rPr>
        <w:t>S</w:t>
      </w:r>
      <w:r w:rsidR="00CB73BA" w:rsidRPr="00EC2252">
        <w:rPr>
          <w:rFonts w:ascii="Times New Roman" w:hAnsi="Times New Roman" w:cs="Times New Roman"/>
          <w:sz w:val="32"/>
          <w:szCs w:val="28"/>
        </w:rPr>
        <w:t xml:space="preserve">erver </w:t>
      </w:r>
      <w:r w:rsidR="00956A3D" w:rsidRPr="00EC2252">
        <w:rPr>
          <w:rFonts w:ascii="Times New Roman" w:hAnsi="Times New Roman" w:cs="Times New Roman"/>
          <w:sz w:val="32"/>
          <w:szCs w:val="28"/>
        </w:rPr>
        <w:t>Module would</w:t>
      </w:r>
      <w:r w:rsidR="00CB73BA" w:rsidRPr="00EC2252">
        <w:rPr>
          <w:rFonts w:ascii="Times New Roman" w:hAnsi="Times New Roman" w:cs="Times New Roman"/>
          <w:sz w:val="32"/>
          <w:szCs w:val="28"/>
        </w:rPr>
        <w:t xml:space="preserve"> assign resource</w:t>
      </w:r>
      <w:r w:rsidR="00956A3D" w:rsidRPr="00EC2252">
        <w:rPr>
          <w:rFonts w:ascii="Times New Roman" w:hAnsi="Times New Roman" w:cs="Times New Roman"/>
          <w:sz w:val="32"/>
          <w:szCs w:val="28"/>
        </w:rPr>
        <w:t>s</w:t>
      </w:r>
      <w:r w:rsidR="00CB73BA" w:rsidRPr="00EC2252">
        <w:rPr>
          <w:rFonts w:ascii="Times New Roman" w:hAnsi="Times New Roman" w:cs="Times New Roman"/>
          <w:sz w:val="32"/>
          <w:szCs w:val="28"/>
        </w:rPr>
        <w:t xml:space="preserve"> to </w:t>
      </w:r>
      <w:r w:rsidR="00956A3D" w:rsidRPr="00EC2252">
        <w:rPr>
          <w:rFonts w:ascii="Times New Roman" w:hAnsi="Times New Roman" w:cs="Times New Roman"/>
          <w:sz w:val="32"/>
          <w:szCs w:val="28"/>
        </w:rPr>
        <w:t>these</w:t>
      </w:r>
      <w:r w:rsidR="00CB73BA" w:rsidRPr="00EC2252">
        <w:rPr>
          <w:rFonts w:ascii="Times New Roman" w:hAnsi="Times New Roman" w:cs="Times New Roman"/>
          <w:sz w:val="32"/>
          <w:szCs w:val="28"/>
        </w:rPr>
        <w:t xml:space="preserve"> tasks and compute them parallelly. </w:t>
      </w:r>
    </w:p>
    <w:p w14:paraId="2B4FB68E" w14:textId="77777777" w:rsidR="007A5185" w:rsidRDefault="007A5185" w:rsidP="00E37DA3">
      <w:pPr>
        <w:widowControl/>
        <w:jc w:val="left"/>
        <w:rPr>
          <w:ins w:id="42" w:author="Izacos Tu" w:date="2018-03-15T16:18:00Z"/>
          <w:rFonts w:ascii="Times New Roman" w:hAnsi="Times New Roman" w:cs="Times New Roman"/>
          <w:sz w:val="32"/>
          <w:szCs w:val="28"/>
        </w:rPr>
      </w:pPr>
    </w:p>
    <w:p w14:paraId="26B0B5EE" w14:textId="21778E49" w:rsidR="00CB73BA" w:rsidDel="00032906" w:rsidRDefault="001C2D8B" w:rsidP="00E37DA3">
      <w:pPr>
        <w:widowControl/>
        <w:jc w:val="left"/>
        <w:rPr>
          <w:moveFrom w:id="43" w:author="Izacos Tu" w:date="2018-03-15T16:59:00Z"/>
          <w:rFonts w:ascii="Times New Roman" w:hAnsi="Times New Roman" w:cs="Times New Roman"/>
          <w:sz w:val="32"/>
          <w:szCs w:val="28"/>
        </w:rPr>
      </w:pPr>
      <w:moveFromRangeStart w:id="44" w:author="Izacos Tu" w:date="2018-03-15T16:59:00Z" w:name="move508896488"/>
      <w:moveFrom w:id="45" w:author="Izacos Tu" w:date="2018-03-15T16:59:00Z">
        <w:r w:rsidRPr="00EC2252" w:rsidDel="00032906">
          <w:rPr>
            <w:rFonts w:ascii="Times New Roman" w:hAnsi="Times New Roman" w:cs="Times New Roman"/>
            <w:sz w:val="32"/>
            <w:szCs w:val="28"/>
          </w:rPr>
          <w:t>DDNNCF</w:t>
        </w:r>
        <w:r w:rsidDel="00032906">
          <w:rPr>
            <w:rFonts w:ascii="Times New Roman" w:hAnsi="Times New Roman" w:cs="Times New Roman"/>
            <w:sz w:val="32"/>
            <w:szCs w:val="28"/>
          </w:rPr>
          <w:t xml:space="preserve"> is built to support different platforms, which means it can</w:t>
        </w:r>
        <w:r w:rsidR="00EC2252" w:rsidDel="00032906">
          <w:rPr>
            <w:rFonts w:ascii="Times New Roman" w:hAnsi="Times New Roman" w:cs="Times New Roman"/>
            <w:sz w:val="32"/>
            <w:szCs w:val="28"/>
          </w:rPr>
          <w:t xml:space="preserve"> accommodate different types of </w:t>
        </w:r>
        <w:r w:rsidDel="00032906">
          <w:rPr>
            <w:rFonts w:ascii="Times New Roman" w:hAnsi="Times New Roman" w:cs="Times New Roman"/>
            <w:sz w:val="32"/>
            <w:szCs w:val="28"/>
          </w:rPr>
          <w:t>end services, users without specific professional background, can feed DNN model to DDNNCF, and it will dynamically translate to the device.</w:t>
        </w:r>
        <w:r w:rsidRPr="001C2D8B" w:rsidDel="00032906">
          <w:rPr>
            <w:rFonts w:ascii="Times New Roman" w:hAnsi="Times New Roman" w:cs="Times New Roman"/>
            <w:sz w:val="32"/>
            <w:szCs w:val="28"/>
          </w:rPr>
          <w:t xml:space="preserve"> </w:t>
        </w:r>
        <w:r w:rsidDel="00032906">
          <w:rPr>
            <w:rFonts w:ascii="Times New Roman" w:hAnsi="Times New Roman" w:cs="Times New Roman"/>
            <w:sz w:val="32"/>
            <w:szCs w:val="28"/>
          </w:rPr>
          <w:t xml:space="preserve">To get better performance, DDNNCF also </w:t>
        </w:r>
        <w:r w:rsidRPr="00EC2252" w:rsidDel="00032906">
          <w:rPr>
            <w:rFonts w:ascii="Times New Roman" w:hAnsi="Times New Roman" w:cs="Times New Roman"/>
            <w:sz w:val="32"/>
            <w:szCs w:val="28"/>
          </w:rPr>
          <w:t>allows the use of accelerator for boosting inference.</w:t>
        </w:r>
      </w:moveFrom>
    </w:p>
    <w:moveFromRangeEnd w:id="44"/>
    <w:p w14:paraId="50812F69" w14:textId="457D9849" w:rsidR="001C2D8B" w:rsidRDefault="004C55D5" w:rsidP="00E37DA3">
      <w:pPr>
        <w:widowControl/>
        <w:jc w:val="left"/>
        <w:rPr>
          <w:rFonts w:ascii="Times New Roman" w:hAnsi="Times New Roman" w:cs="Times New Roman"/>
          <w:sz w:val="32"/>
          <w:szCs w:val="28"/>
        </w:rPr>
      </w:pPr>
      <w:commentRangeStart w:id="46"/>
      <w:r>
        <w:rPr>
          <w:rFonts w:ascii="Times New Roman" w:hAnsi="Times New Roman" w:cs="Times New Roman" w:hint="eastAsia"/>
          <w:sz w:val="32"/>
          <w:szCs w:val="28"/>
        </w:rPr>
        <w:t>I</w:t>
      </w:r>
      <w:r>
        <w:rPr>
          <w:rFonts w:ascii="Times New Roman" w:hAnsi="Times New Roman" w:cs="Times New Roman"/>
          <w:sz w:val="32"/>
          <w:szCs w:val="28"/>
        </w:rPr>
        <w:t xml:space="preserve">n the following subsection, we describe the detail of key features presented in </w:t>
      </w:r>
      <w:r w:rsidRPr="006F5B0F">
        <w:rPr>
          <w:rFonts w:ascii="Times New Roman" w:hAnsi="Times New Roman" w:cs="Times New Roman"/>
          <w:noProof/>
          <w:sz w:val="32"/>
          <w:szCs w:val="28"/>
        </w:rPr>
        <w:t>DDNNCF</w:t>
      </w:r>
      <w:r>
        <w:rPr>
          <w:rFonts w:ascii="Times New Roman" w:hAnsi="Times New Roman" w:cs="Times New Roman"/>
          <w:sz w:val="32"/>
          <w:szCs w:val="28"/>
        </w:rPr>
        <w:t>.</w:t>
      </w:r>
      <w:commentRangeEnd w:id="46"/>
      <w:r w:rsidR="002C5408">
        <w:rPr>
          <w:rStyle w:val="a5"/>
        </w:rPr>
        <w:commentReference w:id="46"/>
      </w:r>
    </w:p>
    <w:p w14:paraId="7E480221" w14:textId="77777777" w:rsidR="003059DD" w:rsidRPr="001C2D8B" w:rsidRDefault="003059DD" w:rsidP="00E37DA3">
      <w:pPr>
        <w:widowControl/>
        <w:jc w:val="left"/>
        <w:rPr>
          <w:rFonts w:ascii="Times New Roman" w:hAnsi="Times New Roman" w:cs="Times New Roman"/>
          <w:sz w:val="32"/>
          <w:szCs w:val="28"/>
        </w:rPr>
      </w:pPr>
    </w:p>
    <w:p w14:paraId="2F5FFC79" w14:textId="23EB3103" w:rsidR="000D3258" w:rsidRDefault="000D3258" w:rsidP="000D3258">
      <w:pPr>
        <w:widowControl/>
        <w:jc w:val="left"/>
        <w:rPr>
          <w:rFonts w:ascii="Times New Roman" w:hAnsi="Times New Roman" w:cs="Times New Roman"/>
          <w:b/>
          <w:sz w:val="32"/>
          <w:szCs w:val="28"/>
        </w:rPr>
      </w:pPr>
      <w:commentRangeStart w:id="47"/>
      <w:r>
        <w:rPr>
          <w:rFonts w:ascii="Times New Roman" w:hAnsi="Times New Roman" w:cs="Times New Roman"/>
          <w:b/>
          <w:noProof/>
          <w:sz w:val="32"/>
          <w:szCs w:val="28"/>
          <w:lang w:eastAsia="zh-TW"/>
        </w:rPr>
        <w:drawing>
          <wp:inline distT="0" distB="0" distL="0" distR="0" wp14:anchorId="02869F0B" wp14:editId="462F36A6">
            <wp:extent cx="5670361" cy="3345815"/>
            <wp:effectExtent l="0" t="0" r="6985"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9964" cy="3357382"/>
                    </a:xfrm>
                    <a:prstGeom prst="rect">
                      <a:avLst/>
                    </a:prstGeom>
                    <a:noFill/>
                  </pic:spPr>
                </pic:pic>
              </a:graphicData>
            </a:graphic>
          </wp:inline>
        </w:drawing>
      </w:r>
      <w:commentRangeEnd w:id="47"/>
      <w:r w:rsidR="008A1A47">
        <w:rPr>
          <w:rStyle w:val="a5"/>
        </w:rPr>
        <w:commentReference w:id="47"/>
      </w:r>
    </w:p>
    <w:p w14:paraId="10C40DB8" w14:textId="63EA840F" w:rsidR="007708EC" w:rsidRDefault="007708EC" w:rsidP="00301798">
      <w:pPr>
        <w:widowControl/>
        <w:jc w:val="center"/>
        <w:rPr>
          <w:rFonts w:ascii="Times New Roman" w:hAnsi="Times New Roman" w:cs="Times New Roman"/>
          <w:sz w:val="24"/>
          <w:szCs w:val="28"/>
        </w:rPr>
      </w:pPr>
      <w:r w:rsidRPr="00301798">
        <w:rPr>
          <w:rFonts w:ascii="Times New Roman" w:hAnsi="Times New Roman" w:cs="Times New Roman" w:hint="eastAsia"/>
          <w:sz w:val="24"/>
          <w:szCs w:val="28"/>
        </w:rPr>
        <w:t>Figure</w:t>
      </w:r>
      <w:r w:rsidRPr="00301798">
        <w:rPr>
          <w:rFonts w:ascii="Times New Roman" w:hAnsi="Times New Roman" w:cs="Times New Roman"/>
          <w:sz w:val="24"/>
          <w:szCs w:val="28"/>
        </w:rPr>
        <w:t xml:space="preserve"> 2. DDNNCF </w:t>
      </w:r>
      <w:r w:rsidRPr="00301798">
        <w:rPr>
          <w:rFonts w:ascii="Times New Roman" w:hAnsi="Times New Roman" w:cs="Times New Roman" w:hint="eastAsia"/>
          <w:sz w:val="24"/>
          <w:szCs w:val="28"/>
        </w:rPr>
        <w:t>architecture</w:t>
      </w:r>
    </w:p>
    <w:p w14:paraId="36D9136F" w14:textId="77777777" w:rsidR="00301798" w:rsidRPr="00301798" w:rsidRDefault="00301798" w:rsidP="00301798">
      <w:pPr>
        <w:widowControl/>
        <w:jc w:val="center"/>
        <w:rPr>
          <w:rFonts w:ascii="Times New Roman" w:hAnsi="Times New Roman" w:cs="Times New Roman"/>
          <w:sz w:val="24"/>
          <w:szCs w:val="28"/>
        </w:rPr>
      </w:pPr>
    </w:p>
    <w:p w14:paraId="1C062BD4" w14:textId="1C25910F" w:rsidR="00476D09" w:rsidRDefault="00476D09" w:rsidP="00476D09">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**B.</w:t>
      </w:r>
      <w:commentRangeStart w:id="48"/>
      <w:r w:rsidRPr="009931FC">
        <w:rPr>
          <w:rFonts w:ascii="Times New Roman" w:hAnsi="Times New Roman" w:cs="Times New Roman"/>
          <w:b/>
          <w:color w:val="4472C4" w:themeColor="accent1"/>
          <w:sz w:val="32"/>
          <w:szCs w:val="28"/>
        </w:rPr>
        <w:t xml:space="preserve"> </w:t>
      </w:r>
      <w:r>
        <w:rPr>
          <w:rFonts w:ascii="Times New Roman" w:hAnsi="Times New Roman" w:cs="Times New Roman"/>
          <w:b/>
          <w:color w:val="4472C4" w:themeColor="accent1"/>
          <w:sz w:val="32"/>
          <w:szCs w:val="28"/>
        </w:rPr>
        <w:t>DDNNCF – Server Module</w:t>
      </w:r>
      <w:commentRangeEnd w:id="48"/>
      <w:r w:rsidR="00EC2252">
        <w:rPr>
          <w:rStyle w:val="a5"/>
        </w:rPr>
        <w:commentReference w:id="48"/>
      </w:r>
      <w:r w:rsidRPr="009931FC">
        <w:rPr>
          <w:rFonts w:ascii="Times New Roman" w:hAnsi="Times New Roman" w:cs="Times New Roman"/>
          <w:b/>
          <w:color w:val="4472C4" w:themeColor="accent1"/>
          <w:sz w:val="32"/>
          <w:szCs w:val="28"/>
        </w:rPr>
        <w:t xml:space="preserve"> **</w:t>
      </w:r>
    </w:p>
    <w:p w14:paraId="31DB97BD" w14:textId="77777777" w:rsidR="002E08C9" w:rsidRDefault="00EC2252" w:rsidP="00476D09">
      <w:pPr>
        <w:widowControl/>
        <w:jc w:val="left"/>
        <w:rPr>
          <w:ins w:id="49" w:author="Izacos Tu" w:date="2018-03-15T17:14:00Z"/>
          <w:rFonts w:ascii="Times New Roman" w:hAnsi="Times New Roman" w:cs="Times New Roman"/>
          <w:sz w:val="32"/>
          <w:szCs w:val="28"/>
        </w:rPr>
      </w:pPr>
      <w:r w:rsidRPr="000D0E5C">
        <w:rPr>
          <w:rFonts w:ascii="Times New Roman" w:hAnsi="Times New Roman" w:cs="Times New Roman" w:hint="eastAsia"/>
          <w:sz w:val="32"/>
          <w:szCs w:val="28"/>
        </w:rPr>
        <w:t>D</w:t>
      </w:r>
      <w:r w:rsidRPr="000D0E5C">
        <w:rPr>
          <w:rFonts w:ascii="Times New Roman" w:hAnsi="Times New Roman" w:cs="Times New Roman"/>
          <w:sz w:val="32"/>
          <w:szCs w:val="28"/>
        </w:rPr>
        <w:t xml:space="preserve">DNNCF Server Module </w:t>
      </w:r>
      <w:r w:rsidR="001B189E" w:rsidRPr="000D0E5C">
        <w:rPr>
          <w:rFonts w:ascii="Times New Roman" w:hAnsi="Times New Roman" w:cs="Times New Roman"/>
          <w:sz w:val="32"/>
          <w:szCs w:val="28"/>
        </w:rPr>
        <w:t xml:space="preserve">contains three parts, Device Module generator, </w:t>
      </w:r>
      <w:r w:rsidR="001B189E" w:rsidRPr="00DB0742">
        <w:rPr>
          <w:rFonts w:ascii="Times New Roman" w:hAnsi="Times New Roman" w:cs="Times New Roman"/>
          <w:noProof/>
          <w:sz w:val="32"/>
          <w:szCs w:val="28"/>
        </w:rPr>
        <w:t>Remote</w:t>
      </w:r>
      <w:r w:rsidR="001B189E" w:rsidRPr="000D0E5C">
        <w:rPr>
          <w:rFonts w:ascii="Times New Roman" w:hAnsi="Times New Roman" w:cs="Times New Roman"/>
          <w:sz w:val="32"/>
          <w:szCs w:val="28"/>
        </w:rPr>
        <w:t xml:space="preserve"> execution module, and MQTT Server,</w:t>
      </w:r>
      <w:r w:rsidR="003113B9">
        <w:rPr>
          <w:rFonts w:ascii="Times New Roman" w:hAnsi="Times New Roman" w:cs="Times New Roman"/>
          <w:sz w:val="32"/>
          <w:szCs w:val="28"/>
        </w:rPr>
        <w:t xml:space="preserve"> </w:t>
      </w:r>
      <w:r w:rsidR="001B189E" w:rsidRPr="003113B9">
        <w:rPr>
          <w:rFonts w:ascii="Times New Roman" w:hAnsi="Times New Roman" w:cs="Times New Roman"/>
          <w:noProof/>
          <w:sz w:val="32"/>
          <w:szCs w:val="28"/>
        </w:rPr>
        <w:t>respons</w:t>
      </w:r>
      <w:r w:rsidR="00DB0742" w:rsidRPr="00DB0742">
        <w:rPr>
          <w:rFonts w:ascii="Times New Roman" w:hAnsi="Times New Roman" w:cs="Times New Roman"/>
          <w:noProof/>
          <w:sz w:val="32"/>
          <w:szCs w:val="28"/>
        </w:rPr>
        <w:t>ible</w:t>
      </w:r>
      <w:r w:rsidR="001B189E" w:rsidRPr="000D0E5C">
        <w:rPr>
          <w:rFonts w:ascii="Times New Roman" w:hAnsi="Times New Roman" w:cs="Times New Roman"/>
          <w:sz w:val="32"/>
          <w:szCs w:val="28"/>
        </w:rPr>
        <w:t xml:space="preserve"> for C/OpenCL model generate, c</w:t>
      </w:r>
      <w:r w:rsidR="004F4DB3" w:rsidRPr="000D0E5C">
        <w:rPr>
          <w:rFonts w:ascii="Times New Roman" w:hAnsi="Times New Roman" w:cs="Times New Roman"/>
          <w:sz w:val="32"/>
          <w:szCs w:val="28"/>
        </w:rPr>
        <w:t>l</w:t>
      </w:r>
      <w:r w:rsidR="001B189E" w:rsidRPr="000D0E5C">
        <w:rPr>
          <w:rFonts w:ascii="Times New Roman" w:hAnsi="Times New Roman" w:cs="Times New Roman"/>
          <w:sz w:val="32"/>
          <w:szCs w:val="28"/>
        </w:rPr>
        <w:t>oud computing, and network communication, respectively</w:t>
      </w:r>
      <w:moveFromRangeStart w:id="50" w:author="Izacos Tu" w:date="2018-03-15T17:04:00Z" w:name="move508896795"/>
      <w:moveFrom w:id="51" w:author="Izacos Tu" w:date="2018-03-15T17:04:00Z">
        <w:r w:rsidR="001B189E" w:rsidRPr="000D0E5C" w:rsidDel="00032906">
          <w:rPr>
            <w:rFonts w:ascii="Times New Roman" w:hAnsi="Times New Roman" w:cs="Times New Roman"/>
            <w:sz w:val="32"/>
            <w:szCs w:val="28"/>
          </w:rPr>
          <w:t>.</w:t>
        </w:r>
        <w:r w:rsidR="001B189E" w:rsidRPr="000D0E5C" w:rsidDel="00032906">
          <w:rPr>
            <w:rFonts w:ascii="Times New Roman" w:hAnsi="Times New Roman" w:cs="Times New Roman" w:hint="eastAsia"/>
            <w:sz w:val="32"/>
            <w:szCs w:val="28"/>
          </w:rPr>
          <w:t xml:space="preserve"> </w:t>
        </w:r>
        <w:r w:rsidR="001B189E" w:rsidRPr="000D0E5C" w:rsidDel="00032906">
          <w:rPr>
            <w:rFonts w:ascii="Times New Roman" w:hAnsi="Times New Roman" w:cs="Times New Roman"/>
            <w:sz w:val="32"/>
            <w:szCs w:val="28"/>
          </w:rPr>
          <w:t xml:space="preserve">In implementing a DNN application, </w:t>
        </w:r>
        <w:r w:rsidR="00531CBA" w:rsidRPr="000D0E5C" w:rsidDel="00032906">
          <w:rPr>
            <w:rFonts w:ascii="Times New Roman" w:hAnsi="Times New Roman" w:cs="Times New Roman"/>
            <w:sz w:val="32"/>
            <w:szCs w:val="28"/>
          </w:rPr>
          <w:t>the inference is distributed over the distributed cluster, and the model can be trained on the powerful server and adjust the parameter of</w:t>
        </w:r>
        <w:r w:rsidR="00DB0742" w:rsidDel="00032906">
          <w:rPr>
            <w:rFonts w:ascii="Times New Roman" w:hAnsi="Times New Roman" w:cs="Times New Roman"/>
            <w:sz w:val="32"/>
            <w:szCs w:val="28"/>
          </w:rPr>
          <w:t xml:space="preserve"> the</w:t>
        </w:r>
        <w:r w:rsidR="00531CBA" w:rsidRPr="000D0E5C" w:rsidDel="00032906">
          <w:rPr>
            <w:rFonts w:ascii="Times New Roman" w:hAnsi="Times New Roman" w:cs="Times New Roman"/>
            <w:sz w:val="32"/>
            <w:szCs w:val="28"/>
          </w:rPr>
          <w:t xml:space="preserve"> </w:t>
        </w:r>
        <w:r w:rsidR="00531CBA" w:rsidRPr="00DB0742" w:rsidDel="00032906">
          <w:rPr>
            <w:rFonts w:ascii="Times New Roman" w:hAnsi="Times New Roman" w:cs="Times New Roman"/>
            <w:noProof/>
            <w:sz w:val="32"/>
            <w:szCs w:val="28"/>
          </w:rPr>
          <w:t>framework</w:t>
        </w:r>
        <w:r w:rsidR="004F4DB3" w:rsidRPr="000D0E5C" w:rsidDel="00032906">
          <w:rPr>
            <w:rFonts w:ascii="Times New Roman" w:hAnsi="Times New Roman" w:cs="Times New Roman"/>
            <w:sz w:val="32"/>
            <w:szCs w:val="28"/>
          </w:rPr>
          <w:t xml:space="preserve"> to get a great accuracy</w:t>
        </w:r>
        <w:r w:rsidR="00531CBA" w:rsidRPr="000D0E5C" w:rsidDel="00032906">
          <w:rPr>
            <w:rFonts w:ascii="Times New Roman" w:hAnsi="Times New Roman" w:cs="Times New Roman"/>
            <w:sz w:val="32"/>
            <w:szCs w:val="28"/>
          </w:rPr>
          <w:t>.</w:t>
        </w:r>
        <w:r w:rsidR="00835861" w:rsidRPr="000D0E5C" w:rsidDel="00032906">
          <w:rPr>
            <w:rFonts w:ascii="Times New Roman" w:hAnsi="Times New Roman" w:cs="Times New Roman"/>
            <w:sz w:val="32"/>
            <w:szCs w:val="28"/>
          </w:rPr>
          <w:t xml:space="preserve"> </w:t>
        </w:r>
      </w:moveFrom>
      <w:moveFromRangeEnd w:id="50"/>
    </w:p>
    <w:p w14:paraId="55BE3B19" w14:textId="77777777" w:rsidR="002E08C9" w:rsidRPr="002E08C9" w:rsidRDefault="00835861">
      <w:pPr>
        <w:pStyle w:val="a4"/>
        <w:widowControl/>
        <w:numPr>
          <w:ilvl w:val="0"/>
          <w:numId w:val="7"/>
        </w:numPr>
        <w:ind w:firstLineChars="0"/>
        <w:jc w:val="left"/>
        <w:rPr>
          <w:ins w:id="52" w:author="Izacos Tu" w:date="2018-03-15T17:14:00Z"/>
          <w:rFonts w:ascii="Times New Roman" w:hAnsi="Times New Roman" w:cs="Times New Roman"/>
          <w:noProof/>
          <w:sz w:val="32"/>
          <w:szCs w:val="28"/>
          <w:u w:val="thick" w:color="28B473"/>
          <w:rPrChange w:id="53" w:author="Izacos Tu" w:date="2018-03-15T17:14:00Z">
            <w:rPr>
              <w:ins w:id="54" w:author="Izacos Tu" w:date="2018-03-15T17:14:00Z"/>
              <w:rFonts w:ascii="Times New Roman" w:hAnsi="Times New Roman" w:cs="Times New Roman"/>
              <w:sz w:val="32"/>
              <w:szCs w:val="28"/>
            </w:rPr>
          </w:rPrChange>
        </w:rPr>
        <w:pPrChange w:id="55" w:author="Izacos Tu" w:date="2018-03-15T17:14:00Z">
          <w:pPr>
            <w:widowControl/>
            <w:jc w:val="left"/>
          </w:pPr>
        </w:pPrChange>
      </w:pPr>
      <w:r w:rsidRPr="002E08C9">
        <w:rPr>
          <w:rFonts w:ascii="Times New Roman" w:hAnsi="Times New Roman" w:cs="Times New Roman"/>
          <w:sz w:val="32"/>
          <w:szCs w:val="28"/>
          <w:rPrChange w:id="56" w:author="Izacos Tu" w:date="2018-03-15T17:14:00Z">
            <w:rPr/>
          </w:rPrChange>
        </w:rPr>
        <w:t>Device Module generator would generate the trained model in C</w:t>
      </w:r>
      <w:r w:rsidR="00FE6831" w:rsidRPr="002E08C9">
        <w:rPr>
          <w:rFonts w:ascii="Times New Roman" w:hAnsi="Times New Roman" w:cs="Times New Roman"/>
          <w:sz w:val="32"/>
          <w:szCs w:val="28"/>
          <w:rPrChange w:id="57" w:author="Izacos Tu" w:date="2018-03-15T17:14:00Z">
            <w:rPr/>
          </w:rPrChange>
        </w:rPr>
        <w:t>/Python</w:t>
      </w:r>
      <w:r w:rsidRPr="002E08C9">
        <w:rPr>
          <w:rFonts w:ascii="Times New Roman" w:hAnsi="Times New Roman" w:cs="Times New Roman"/>
          <w:sz w:val="32"/>
          <w:szCs w:val="28"/>
          <w:rPrChange w:id="58" w:author="Izacos Tu" w:date="2018-03-15T17:14:00Z">
            <w:rPr/>
          </w:rPrChange>
        </w:rPr>
        <w:t xml:space="preserve">/OpenCL code to accelerate the inference and </w:t>
      </w:r>
      <w:r w:rsidR="00B00F57" w:rsidRPr="002E08C9">
        <w:rPr>
          <w:rFonts w:ascii="Times New Roman" w:hAnsi="Times New Roman" w:cs="Times New Roman"/>
          <w:sz w:val="32"/>
          <w:szCs w:val="28"/>
          <w:rPrChange w:id="59" w:author="Izacos Tu" w:date="2018-03-15T17:14:00Z">
            <w:rPr/>
          </w:rPrChange>
        </w:rPr>
        <w:t xml:space="preserve">support different devices, then send to Remote execution module and Local execution module separately. </w:t>
      </w:r>
    </w:p>
    <w:p w14:paraId="317EA5B7" w14:textId="77777777" w:rsidR="002E08C9" w:rsidRPr="002E08C9" w:rsidRDefault="00DB0742">
      <w:pPr>
        <w:pStyle w:val="a4"/>
        <w:widowControl/>
        <w:numPr>
          <w:ilvl w:val="0"/>
          <w:numId w:val="7"/>
        </w:numPr>
        <w:ind w:firstLineChars="0"/>
        <w:jc w:val="left"/>
        <w:rPr>
          <w:ins w:id="60" w:author="Izacos Tu" w:date="2018-03-15T17:14:00Z"/>
          <w:rFonts w:ascii="Times New Roman" w:hAnsi="Times New Roman" w:cs="Times New Roman"/>
          <w:noProof/>
          <w:sz w:val="32"/>
          <w:szCs w:val="28"/>
          <w:u w:val="thick" w:color="28B473"/>
          <w:rPrChange w:id="61" w:author="Izacos Tu" w:date="2018-03-15T17:14:00Z">
            <w:rPr>
              <w:ins w:id="62" w:author="Izacos Tu" w:date="2018-03-15T17:14:00Z"/>
              <w:rFonts w:ascii="Times New Roman" w:hAnsi="Times New Roman" w:cs="Times New Roman"/>
              <w:sz w:val="32"/>
              <w:szCs w:val="28"/>
            </w:rPr>
          </w:rPrChange>
        </w:rPr>
        <w:pPrChange w:id="63" w:author="Izacos Tu" w:date="2018-03-15T17:14:00Z">
          <w:pPr>
            <w:widowControl/>
            <w:jc w:val="left"/>
          </w:pPr>
        </w:pPrChange>
      </w:pPr>
      <w:r w:rsidRPr="002E08C9">
        <w:rPr>
          <w:rFonts w:ascii="Times New Roman" w:hAnsi="Times New Roman" w:cs="Times New Roman"/>
          <w:sz w:val="32"/>
          <w:szCs w:val="28"/>
          <w:rPrChange w:id="64" w:author="Izacos Tu" w:date="2018-03-15T17:14:00Z">
            <w:rPr/>
          </w:rPrChange>
        </w:rPr>
        <w:t xml:space="preserve">The </w:t>
      </w:r>
      <w:r w:rsidRPr="002E08C9">
        <w:rPr>
          <w:rFonts w:ascii="Times New Roman" w:hAnsi="Times New Roman" w:cs="Times New Roman"/>
          <w:noProof/>
          <w:sz w:val="32"/>
          <w:szCs w:val="28"/>
          <w:rPrChange w:id="65" w:author="Izacos Tu" w:date="2018-03-15T17:14:00Z">
            <w:rPr>
              <w:noProof/>
            </w:rPr>
          </w:rPrChange>
        </w:rPr>
        <w:t>R</w:t>
      </w:r>
      <w:r w:rsidR="00B00F57" w:rsidRPr="002E08C9">
        <w:rPr>
          <w:rFonts w:ascii="Times New Roman" w:hAnsi="Times New Roman" w:cs="Times New Roman"/>
          <w:noProof/>
          <w:sz w:val="32"/>
          <w:szCs w:val="28"/>
          <w:rPrChange w:id="66" w:author="Izacos Tu" w:date="2018-03-15T17:14:00Z">
            <w:rPr>
              <w:noProof/>
            </w:rPr>
          </w:rPrChange>
        </w:rPr>
        <w:t>emote</w:t>
      </w:r>
      <w:r w:rsidR="00B00F57" w:rsidRPr="002E08C9">
        <w:rPr>
          <w:rFonts w:ascii="Times New Roman" w:hAnsi="Times New Roman" w:cs="Times New Roman"/>
          <w:sz w:val="32"/>
          <w:szCs w:val="28"/>
          <w:rPrChange w:id="67" w:author="Izacos Tu" w:date="2018-03-15T17:14:00Z">
            <w:rPr/>
          </w:rPrChange>
        </w:rPr>
        <w:t xml:space="preserve"> execution module is based on Chainer</w:t>
      </w:r>
      <w:r w:rsidR="00E34204" w:rsidRPr="002E08C9">
        <w:rPr>
          <w:rFonts w:ascii="Times New Roman" w:hAnsi="Times New Roman" w:cs="Times New Roman"/>
          <w:sz w:val="32"/>
          <w:szCs w:val="28"/>
          <w:rPrChange w:id="68" w:author="Izacos Tu" w:date="2018-03-15T17:14:00Z">
            <w:rPr/>
          </w:rPrChange>
        </w:rPr>
        <w:t>, which is a “Define-by-Run” deep-learning framework can build</w:t>
      </w:r>
      <w:r w:rsidRPr="002E08C9">
        <w:rPr>
          <w:rFonts w:ascii="Times New Roman" w:hAnsi="Times New Roman" w:cs="Times New Roman"/>
          <w:sz w:val="32"/>
          <w:szCs w:val="28"/>
          <w:rPrChange w:id="69" w:author="Izacos Tu" w:date="2018-03-15T17:14:00Z">
            <w:rPr/>
          </w:rPrChange>
        </w:rPr>
        <w:t xml:space="preserve"> a</w:t>
      </w:r>
      <w:r w:rsidR="00E34204" w:rsidRPr="002E08C9">
        <w:rPr>
          <w:rFonts w:ascii="Times New Roman" w:hAnsi="Times New Roman" w:cs="Times New Roman"/>
          <w:sz w:val="32"/>
          <w:szCs w:val="28"/>
          <w:rPrChange w:id="70" w:author="Izacos Tu" w:date="2018-03-15T17:14:00Z">
            <w:rPr/>
          </w:rPrChange>
        </w:rPr>
        <w:t xml:space="preserve"> </w:t>
      </w:r>
      <w:r w:rsidR="00E34204" w:rsidRPr="002E08C9">
        <w:rPr>
          <w:rFonts w:ascii="Times New Roman" w:hAnsi="Times New Roman" w:cs="Times New Roman"/>
          <w:noProof/>
          <w:sz w:val="32"/>
          <w:szCs w:val="28"/>
          <w:rPrChange w:id="71" w:author="Izacos Tu" w:date="2018-03-15T17:14:00Z">
            <w:rPr>
              <w:noProof/>
            </w:rPr>
          </w:rPrChange>
        </w:rPr>
        <w:t>block</w:t>
      </w:r>
      <w:r w:rsidR="00E34204" w:rsidRPr="002E08C9">
        <w:rPr>
          <w:rFonts w:ascii="Times New Roman" w:hAnsi="Times New Roman" w:cs="Times New Roman"/>
          <w:sz w:val="32"/>
          <w:szCs w:val="28"/>
          <w:rPrChange w:id="72" w:author="Izacos Tu" w:date="2018-03-15T17:14:00Z">
            <w:rPr/>
          </w:rPrChange>
        </w:rPr>
        <w:t xml:space="preserve"> of model definitions and link with</w:t>
      </w:r>
      <w:r w:rsidRPr="002E08C9">
        <w:rPr>
          <w:rFonts w:ascii="Times New Roman" w:hAnsi="Times New Roman" w:cs="Times New Roman"/>
          <w:sz w:val="32"/>
          <w:szCs w:val="28"/>
          <w:rPrChange w:id="73" w:author="Izacos Tu" w:date="2018-03-15T17:14:00Z">
            <w:rPr/>
          </w:rPrChange>
        </w:rPr>
        <w:t xml:space="preserve"> the</w:t>
      </w:r>
      <w:r w:rsidR="00E34204" w:rsidRPr="002E08C9">
        <w:rPr>
          <w:rFonts w:ascii="Times New Roman" w:hAnsi="Times New Roman" w:cs="Times New Roman"/>
          <w:sz w:val="32"/>
          <w:szCs w:val="28"/>
          <w:rPrChange w:id="74" w:author="Izacos Tu" w:date="2018-03-15T17:14:00Z">
            <w:rPr/>
          </w:rPrChange>
        </w:rPr>
        <w:t xml:space="preserve"> </w:t>
      </w:r>
      <w:r w:rsidR="00E34204" w:rsidRPr="002E08C9">
        <w:rPr>
          <w:rFonts w:ascii="Times New Roman" w:hAnsi="Times New Roman" w:cs="Times New Roman"/>
          <w:noProof/>
          <w:sz w:val="32"/>
          <w:szCs w:val="28"/>
          <w:rPrChange w:id="75" w:author="Izacos Tu" w:date="2018-03-15T17:14:00Z">
            <w:rPr>
              <w:noProof/>
            </w:rPr>
          </w:rPrChange>
        </w:rPr>
        <w:t>list-like</w:t>
      </w:r>
      <w:r w:rsidR="00E34204" w:rsidRPr="002E08C9">
        <w:rPr>
          <w:rFonts w:ascii="Times New Roman" w:hAnsi="Times New Roman" w:cs="Times New Roman"/>
          <w:sz w:val="32"/>
          <w:szCs w:val="28"/>
          <w:rPrChange w:id="76" w:author="Izacos Tu" w:date="2018-03-15T17:14:00Z">
            <w:rPr/>
          </w:rPrChange>
        </w:rPr>
        <w:t xml:space="preserve"> interface. </w:t>
      </w:r>
      <w:del w:id="77" w:author="Izacos Tu" w:date="2018-03-15T17:07:00Z">
        <w:r w:rsidR="00D6119A" w:rsidRPr="002E08C9" w:rsidDel="00032906">
          <w:rPr>
            <w:rFonts w:ascii="Times New Roman" w:hAnsi="Times New Roman" w:cs="Times New Roman"/>
            <w:sz w:val="32"/>
            <w:szCs w:val="28"/>
            <w:rPrChange w:id="78" w:author="Izacos Tu" w:date="2018-03-15T17:14:00Z">
              <w:rPr/>
            </w:rPrChange>
          </w:rPr>
          <w:delText xml:space="preserve">The feature of Chainer </w:delText>
        </w:r>
        <w:r w:rsidR="00D6119A" w:rsidRPr="002E08C9" w:rsidDel="00032906">
          <w:rPr>
            <w:rFonts w:ascii="Times New Roman" w:hAnsi="Times New Roman" w:cs="Times New Roman"/>
            <w:noProof/>
            <w:sz w:val="32"/>
            <w:szCs w:val="28"/>
            <w:rPrChange w:id="79" w:author="Izacos Tu" w:date="2018-03-15T17:14:00Z">
              <w:rPr>
                <w:noProof/>
              </w:rPr>
            </w:rPrChange>
          </w:rPr>
          <w:delText>make</w:delText>
        </w:r>
        <w:r w:rsidRPr="002E08C9" w:rsidDel="00032906">
          <w:rPr>
            <w:rFonts w:ascii="Times New Roman" w:hAnsi="Times New Roman" w:cs="Times New Roman"/>
            <w:noProof/>
            <w:sz w:val="32"/>
            <w:szCs w:val="28"/>
            <w:rPrChange w:id="80" w:author="Izacos Tu" w:date="2018-03-15T17:14:00Z">
              <w:rPr>
                <w:noProof/>
              </w:rPr>
            </w:rPrChange>
          </w:rPr>
          <w:delText>s</w:delText>
        </w:r>
        <w:r w:rsidR="00D6119A" w:rsidRPr="002E08C9" w:rsidDel="00032906">
          <w:rPr>
            <w:rFonts w:ascii="Times New Roman" w:hAnsi="Times New Roman" w:cs="Times New Roman"/>
            <w:sz w:val="32"/>
            <w:szCs w:val="28"/>
            <w:rPrChange w:id="81" w:author="Izacos Tu" w:date="2018-03-15T17:14:00Z">
              <w:rPr/>
            </w:rPrChange>
          </w:rPr>
          <w:delText xml:space="preserve"> t</w:delText>
        </w:r>
      </w:del>
      <w:ins w:id="82" w:author="Izacos Tu" w:date="2018-03-15T17:07:00Z">
        <w:r w:rsidR="00032906" w:rsidRPr="002E08C9">
          <w:rPr>
            <w:rFonts w:ascii="Times New Roman" w:hAnsi="Times New Roman" w:cs="Times New Roman"/>
            <w:sz w:val="32"/>
            <w:szCs w:val="28"/>
            <w:rPrChange w:id="83" w:author="Izacos Tu" w:date="2018-03-15T17:14:00Z">
              <w:rPr/>
            </w:rPrChange>
          </w:rPr>
          <w:t>T</w:t>
        </w:r>
      </w:ins>
      <w:r w:rsidR="00D6119A" w:rsidRPr="002E08C9">
        <w:rPr>
          <w:rFonts w:ascii="Times New Roman" w:hAnsi="Times New Roman" w:cs="Times New Roman"/>
          <w:sz w:val="32"/>
          <w:szCs w:val="28"/>
          <w:rPrChange w:id="84" w:author="Izacos Tu" w:date="2018-03-15T17:14:00Z">
            <w:rPr/>
          </w:rPrChange>
        </w:rPr>
        <w:t>he</w:t>
      </w:r>
      <w:r w:rsidR="00244B6C" w:rsidRPr="002E08C9">
        <w:rPr>
          <w:rFonts w:ascii="Times New Roman" w:hAnsi="Times New Roman" w:cs="Times New Roman"/>
          <w:sz w:val="32"/>
          <w:szCs w:val="28"/>
          <w:rPrChange w:id="85" w:author="Izacos Tu" w:date="2018-03-15T17:14:00Z">
            <w:rPr/>
          </w:rPrChange>
        </w:rPr>
        <w:t xml:space="preserve"> server can according the parameter send from end device to get the intermediate output, </w:t>
      </w:r>
      <w:r w:rsidR="00D01D1B" w:rsidRPr="002E08C9">
        <w:rPr>
          <w:rFonts w:ascii="Times New Roman" w:hAnsi="Times New Roman" w:cs="Times New Roman"/>
          <w:sz w:val="32"/>
          <w:szCs w:val="28"/>
          <w:rPrChange w:id="86" w:author="Izacos Tu" w:date="2018-03-15T17:14:00Z">
            <w:rPr/>
          </w:rPrChange>
        </w:rPr>
        <w:t>used model, and the DNN model, then server will help to do the further computation</w:t>
      </w:r>
      <w:ins w:id="87" w:author="Izacos Tu" w:date="2018-03-15T17:07:00Z">
        <w:r w:rsidR="00032906" w:rsidRPr="002E08C9">
          <w:rPr>
            <w:rFonts w:ascii="Times New Roman" w:hAnsi="Times New Roman" w:cs="Times New Roman"/>
            <w:sz w:val="32"/>
            <w:szCs w:val="28"/>
            <w:rPrChange w:id="88" w:author="Izacos Tu" w:date="2018-03-15T17:14:00Z">
              <w:rPr/>
            </w:rPrChange>
          </w:rPr>
          <w:t>; this intermediate execution is supported by Chainer</w:t>
        </w:r>
      </w:ins>
      <w:r w:rsidR="00D01D1B" w:rsidRPr="002E08C9">
        <w:rPr>
          <w:rFonts w:ascii="Times New Roman" w:hAnsi="Times New Roman" w:cs="Times New Roman"/>
          <w:sz w:val="32"/>
          <w:szCs w:val="28"/>
          <w:rPrChange w:id="89" w:author="Izacos Tu" w:date="2018-03-15T17:14:00Z">
            <w:rPr/>
          </w:rPrChange>
        </w:rPr>
        <w:t>.</w:t>
      </w:r>
      <w:r w:rsidR="0083481E" w:rsidRPr="002E08C9">
        <w:rPr>
          <w:rFonts w:ascii="Times New Roman" w:hAnsi="Times New Roman" w:cs="Times New Roman"/>
          <w:sz w:val="32"/>
          <w:szCs w:val="28"/>
          <w:rPrChange w:id="90" w:author="Izacos Tu" w:date="2018-03-15T17:14:00Z">
            <w:rPr/>
          </w:rPrChange>
        </w:rPr>
        <w:t xml:space="preserve"> </w:t>
      </w:r>
    </w:p>
    <w:p w14:paraId="592D81C9" w14:textId="6799F9C1" w:rsidR="001B189E" w:rsidRPr="00483612" w:rsidRDefault="0083481E">
      <w:pPr>
        <w:pStyle w:val="a4"/>
        <w:widowControl/>
        <w:numPr>
          <w:ilvl w:val="0"/>
          <w:numId w:val="7"/>
        </w:numPr>
        <w:ind w:firstLineChars="0" w:firstLine="0"/>
        <w:jc w:val="left"/>
        <w:rPr>
          <w:rFonts w:ascii="Times New Roman" w:hAnsi="Times New Roman" w:cs="Times New Roman"/>
          <w:noProof/>
          <w:sz w:val="32"/>
          <w:szCs w:val="28"/>
          <w:u w:val="thick" w:color="28B473"/>
          <w:rPrChange w:id="91" w:author=" 孫" w:date="2018-03-16T00:11:00Z">
            <w:rPr>
              <w:noProof/>
              <w:u w:val="thick" w:color="28B473"/>
            </w:rPr>
          </w:rPrChange>
        </w:rPr>
        <w:pPrChange w:id="92" w:author=" 孫" w:date="2018-03-16T00:08:00Z">
          <w:pPr>
            <w:widowControl/>
            <w:jc w:val="left"/>
          </w:pPr>
        </w:pPrChange>
      </w:pPr>
      <w:r w:rsidRPr="00483612">
        <w:rPr>
          <w:rFonts w:ascii="Times New Roman" w:hAnsi="Times New Roman" w:cs="Times New Roman"/>
          <w:sz w:val="32"/>
          <w:szCs w:val="28"/>
          <w:rPrChange w:id="93" w:author=" 孫" w:date="2018-03-16T00:11:00Z">
            <w:rPr/>
          </w:rPrChange>
        </w:rPr>
        <w:t>T</w:t>
      </w:r>
      <w:r w:rsidR="00AD3CA9" w:rsidRPr="00483612">
        <w:rPr>
          <w:rFonts w:ascii="Times New Roman" w:hAnsi="Times New Roman" w:cs="Times New Roman"/>
          <w:sz w:val="32"/>
          <w:szCs w:val="28"/>
          <w:rPrChange w:id="94" w:author=" 孫" w:date="2018-03-16T00:11:00Z">
            <w:rPr/>
          </w:rPrChange>
        </w:rPr>
        <w:t xml:space="preserve">he </w:t>
      </w:r>
      <w:ins w:id="95" w:author=" 孫" w:date="2018-03-16T00:06:00Z">
        <w:r w:rsidR="003A6ABE" w:rsidRPr="00483612">
          <w:rPr>
            <w:rFonts w:ascii="Times New Roman" w:hAnsi="Times New Roman" w:cs="Times New Roman"/>
            <w:sz w:val="32"/>
            <w:szCs w:val="28"/>
          </w:rPr>
          <w:t xml:space="preserve">MQTT Server would </w:t>
        </w:r>
      </w:ins>
      <w:ins w:id="96" w:author=" 孫" w:date="2018-03-16T00:07:00Z">
        <w:r w:rsidR="00483612" w:rsidRPr="00483612">
          <w:rPr>
            <w:rFonts w:ascii="Times New Roman" w:hAnsi="Times New Roman" w:cs="Times New Roman"/>
            <w:sz w:val="32"/>
            <w:szCs w:val="28"/>
          </w:rPr>
          <w:t xml:space="preserve">publish </w:t>
        </w:r>
      </w:ins>
      <w:ins w:id="97" w:author=" 孫" w:date="2018-03-16T00:09:00Z">
        <w:r w:rsidR="00483612" w:rsidRPr="00483612">
          <w:rPr>
            <w:rFonts w:ascii="Times New Roman" w:hAnsi="Times New Roman" w:cs="Times New Roman"/>
            <w:sz w:val="32"/>
            <w:szCs w:val="28"/>
          </w:rPr>
          <w:t>client requests to Remote execution model</w:t>
        </w:r>
      </w:ins>
      <w:ins w:id="98" w:author=" 孫" w:date="2018-03-16T00:10:00Z">
        <w:r w:rsidR="00483612" w:rsidRPr="00483612">
          <w:rPr>
            <w:rFonts w:ascii="Times New Roman" w:hAnsi="Times New Roman" w:cs="Times New Roman"/>
            <w:sz w:val="32"/>
            <w:szCs w:val="28"/>
          </w:rPr>
          <w:t xml:space="preserve">, after </w:t>
        </w:r>
      </w:ins>
      <w:ins w:id="99" w:author=" 孫" w:date="2018-03-16T00:11:00Z">
        <w:r w:rsidR="00483612" w:rsidRPr="00483612">
          <w:rPr>
            <w:rFonts w:ascii="Times New Roman" w:hAnsi="Times New Roman" w:cs="Times New Roman"/>
            <w:sz w:val="32"/>
            <w:szCs w:val="28"/>
          </w:rPr>
          <w:t>further inference,</w:t>
        </w:r>
      </w:ins>
      <w:ins w:id="100" w:author=" 孫" w:date="2018-03-16T00:10:00Z">
        <w:r w:rsidR="00483612" w:rsidRPr="00483612">
          <w:rPr>
            <w:rFonts w:ascii="Times New Roman" w:hAnsi="Times New Roman" w:cs="Times New Roman"/>
            <w:sz w:val="32"/>
            <w:szCs w:val="28"/>
          </w:rPr>
          <w:t xml:space="preserve"> it would return the </w:t>
        </w:r>
      </w:ins>
      <w:r w:rsidRPr="00483612">
        <w:rPr>
          <w:rFonts w:ascii="Times New Roman" w:hAnsi="Times New Roman" w:cs="Times New Roman"/>
          <w:sz w:val="32"/>
          <w:szCs w:val="28"/>
          <w:rPrChange w:id="101" w:author=" 孫" w:date="2018-03-16T00:11:00Z">
            <w:rPr/>
          </w:rPrChange>
        </w:rPr>
        <w:t>prediction</w:t>
      </w:r>
      <w:ins w:id="102" w:author=" 孫" w:date="2018-03-16T00:12:00Z">
        <w:r w:rsidR="00791B21">
          <w:rPr>
            <w:rFonts w:ascii="Times New Roman" w:hAnsi="Times New Roman" w:cs="Times New Roman"/>
            <w:sz w:val="32"/>
            <w:szCs w:val="28"/>
          </w:rPr>
          <w:t>s</w:t>
        </w:r>
      </w:ins>
      <w:r w:rsidR="00AD3CA9" w:rsidRPr="00483612">
        <w:rPr>
          <w:rFonts w:ascii="Times New Roman" w:hAnsi="Times New Roman" w:cs="Times New Roman"/>
          <w:sz w:val="32"/>
          <w:szCs w:val="28"/>
          <w:rPrChange w:id="103" w:author=" 孫" w:date="2018-03-16T00:11:00Z">
            <w:rPr/>
          </w:rPrChange>
        </w:rPr>
        <w:t xml:space="preserve"> </w:t>
      </w:r>
      <w:ins w:id="104" w:author=" 孫" w:date="2018-03-16T00:12:00Z">
        <w:r w:rsidR="00483612">
          <w:rPr>
            <w:rFonts w:ascii="Times New Roman" w:hAnsi="Times New Roman" w:cs="Times New Roman"/>
            <w:sz w:val="32"/>
            <w:szCs w:val="28"/>
          </w:rPr>
          <w:t xml:space="preserve">to clients </w:t>
        </w:r>
      </w:ins>
      <w:del w:id="105" w:author=" 孫" w:date="2018-03-16T00:11:00Z">
        <w:r w:rsidR="00AD3CA9" w:rsidRPr="00483612" w:rsidDel="00483612">
          <w:rPr>
            <w:rFonts w:ascii="Times New Roman" w:hAnsi="Times New Roman" w:cs="Times New Roman"/>
            <w:sz w:val="32"/>
            <w:szCs w:val="28"/>
            <w:rPrChange w:id="106" w:author=" 孫" w:date="2018-03-16T00:11:00Z">
              <w:rPr/>
            </w:rPrChange>
          </w:rPr>
          <w:delText xml:space="preserve">of </w:delText>
        </w:r>
        <w:r w:rsidRPr="00483612" w:rsidDel="00483612">
          <w:rPr>
            <w:rFonts w:ascii="Times New Roman" w:hAnsi="Times New Roman" w:cs="Times New Roman"/>
            <w:sz w:val="32"/>
            <w:szCs w:val="28"/>
            <w:rPrChange w:id="107" w:author=" 孫" w:date="2018-03-16T00:11:00Z">
              <w:rPr/>
            </w:rPrChange>
          </w:rPr>
          <w:delText>inference</w:delText>
        </w:r>
        <w:r w:rsidR="00AD3CA9" w:rsidRPr="00483612" w:rsidDel="00483612">
          <w:rPr>
            <w:rFonts w:ascii="Times New Roman" w:hAnsi="Times New Roman" w:cs="Times New Roman"/>
            <w:sz w:val="32"/>
            <w:szCs w:val="28"/>
            <w:rPrChange w:id="108" w:author=" 孫" w:date="2018-03-16T00:11:00Z">
              <w:rPr/>
            </w:rPrChange>
          </w:rPr>
          <w:delText xml:space="preserve"> </w:delText>
        </w:r>
        <w:r w:rsidRPr="00483612" w:rsidDel="00483612">
          <w:rPr>
            <w:rFonts w:ascii="Times New Roman" w:hAnsi="Times New Roman" w:cs="Times New Roman"/>
            <w:sz w:val="32"/>
            <w:szCs w:val="28"/>
            <w:rPrChange w:id="109" w:author=" 孫" w:date="2018-03-16T00:11:00Z">
              <w:rPr/>
            </w:rPrChange>
          </w:rPr>
          <w:delText>represent for</w:delText>
        </w:r>
      </w:del>
      <w:ins w:id="110" w:author=" 孫" w:date="2018-03-16T00:11:00Z">
        <w:r w:rsidR="00483612" w:rsidRPr="00483612">
          <w:rPr>
            <w:rFonts w:ascii="Times New Roman" w:hAnsi="Times New Roman" w:cs="Times New Roman"/>
            <w:sz w:val="32"/>
            <w:szCs w:val="28"/>
          </w:rPr>
          <w:t>as</w:t>
        </w:r>
      </w:ins>
      <w:r w:rsidRPr="00483612">
        <w:rPr>
          <w:rFonts w:ascii="Times New Roman" w:hAnsi="Times New Roman" w:cs="Times New Roman"/>
          <w:sz w:val="32"/>
          <w:szCs w:val="28"/>
          <w:rPrChange w:id="111" w:author=" 孫" w:date="2018-03-16T00:11:00Z">
            <w:rPr/>
          </w:rPrChange>
        </w:rPr>
        <w:t xml:space="preserve"> final classification</w:t>
      </w:r>
      <w:del w:id="112" w:author=" 孫" w:date="2018-03-16T00:11:00Z">
        <w:r w:rsidRPr="00483612" w:rsidDel="00483612">
          <w:rPr>
            <w:rFonts w:ascii="Times New Roman" w:hAnsi="Times New Roman" w:cs="Times New Roman"/>
            <w:sz w:val="32"/>
            <w:szCs w:val="28"/>
            <w:rPrChange w:id="113" w:author=" 孫" w:date="2018-03-16T00:11:00Z">
              <w:rPr/>
            </w:rPrChange>
          </w:rPr>
          <w:delText xml:space="preserve">, </w:delText>
        </w:r>
        <w:r w:rsidR="00AD3CA9" w:rsidRPr="00483612" w:rsidDel="00483612">
          <w:rPr>
            <w:rFonts w:ascii="Times New Roman" w:hAnsi="Times New Roman" w:cs="Times New Roman"/>
            <w:sz w:val="32"/>
            <w:szCs w:val="28"/>
            <w:rPrChange w:id="114" w:author=" 孫" w:date="2018-03-16T00:11:00Z">
              <w:rPr/>
            </w:rPrChange>
          </w:rPr>
          <w:delText xml:space="preserve">would </w:delText>
        </w:r>
      </w:del>
      <w:del w:id="115" w:author=" 孫" w:date="2018-03-16T00:07:00Z">
        <w:r w:rsidR="00AD3CA9" w:rsidRPr="00483612" w:rsidDel="003A6ABE">
          <w:rPr>
            <w:rFonts w:ascii="Times New Roman" w:hAnsi="Times New Roman" w:cs="Times New Roman"/>
            <w:sz w:val="32"/>
            <w:szCs w:val="28"/>
            <w:rPrChange w:id="116" w:author=" 孫" w:date="2018-03-16T00:11:00Z">
              <w:rPr/>
            </w:rPrChange>
          </w:rPr>
          <w:delText xml:space="preserve">send </w:delText>
        </w:r>
      </w:del>
      <w:del w:id="117" w:author=" 孫" w:date="2018-03-16T00:11:00Z">
        <w:r w:rsidR="00AD3CA9" w:rsidRPr="00483612" w:rsidDel="00483612">
          <w:rPr>
            <w:rFonts w:ascii="Times New Roman" w:hAnsi="Times New Roman" w:cs="Times New Roman"/>
            <w:sz w:val="32"/>
            <w:szCs w:val="28"/>
            <w:rPrChange w:id="118" w:author=" 孫" w:date="2018-03-16T00:11:00Z">
              <w:rPr/>
            </w:rPrChange>
          </w:rPr>
          <w:delText>back to end device by</w:delText>
        </w:r>
      </w:del>
      <w:del w:id="119" w:author=" 孫" w:date="2018-03-16T00:06:00Z">
        <w:r w:rsidR="00AD3CA9" w:rsidRPr="00483612" w:rsidDel="003A6ABE">
          <w:rPr>
            <w:rFonts w:ascii="Times New Roman" w:hAnsi="Times New Roman" w:cs="Times New Roman"/>
            <w:sz w:val="32"/>
            <w:szCs w:val="28"/>
            <w:rPrChange w:id="120" w:author=" 孫" w:date="2018-03-16T00:11:00Z">
              <w:rPr/>
            </w:rPrChange>
          </w:rPr>
          <w:delText xml:space="preserve"> MQTT Server</w:delText>
        </w:r>
      </w:del>
      <w:r w:rsidR="00AD3CA9" w:rsidRPr="00483612">
        <w:rPr>
          <w:rFonts w:ascii="Times New Roman" w:hAnsi="Times New Roman" w:cs="Times New Roman"/>
          <w:sz w:val="32"/>
          <w:szCs w:val="28"/>
          <w:rPrChange w:id="121" w:author=" 孫" w:date="2018-03-16T00:11:00Z">
            <w:rPr/>
          </w:rPrChange>
        </w:rPr>
        <w:t>.</w:t>
      </w:r>
      <w:r w:rsidRPr="00483612">
        <w:rPr>
          <w:rFonts w:ascii="Times New Roman" w:hAnsi="Times New Roman" w:cs="Times New Roman"/>
          <w:sz w:val="32"/>
          <w:szCs w:val="28"/>
          <w:rPrChange w:id="122" w:author=" 孫" w:date="2018-03-16T00:11:00Z">
            <w:rPr/>
          </w:rPrChange>
        </w:rPr>
        <w:t xml:space="preserve"> The details of how server communicate with end device</w:t>
      </w:r>
      <w:r w:rsidR="005205DB" w:rsidRPr="00483612">
        <w:rPr>
          <w:rFonts w:ascii="Times New Roman" w:hAnsi="Times New Roman" w:cs="Times New Roman"/>
          <w:sz w:val="32"/>
          <w:szCs w:val="28"/>
          <w:rPrChange w:id="123" w:author=" 孫" w:date="2018-03-16T00:11:00Z">
            <w:rPr/>
          </w:rPrChange>
        </w:rPr>
        <w:t>s</w:t>
      </w:r>
      <w:r w:rsidRPr="00483612">
        <w:rPr>
          <w:rFonts w:ascii="Times New Roman" w:hAnsi="Times New Roman" w:cs="Times New Roman"/>
          <w:sz w:val="32"/>
          <w:szCs w:val="28"/>
          <w:rPrChange w:id="124" w:author=" 孫" w:date="2018-03-16T00:11:00Z">
            <w:rPr/>
          </w:rPrChange>
        </w:rPr>
        <w:t xml:space="preserve"> will be discussed in the section 3-D.</w:t>
      </w:r>
    </w:p>
    <w:p w14:paraId="0D56D6BC" w14:textId="3C5177DF" w:rsidR="00476D09" w:rsidRPr="009931FC" w:rsidRDefault="00476D09" w:rsidP="00476D09">
      <w:pPr>
        <w:widowControl/>
        <w:jc w:val="left"/>
        <w:rPr>
          <w:rFonts w:ascii="Times New Roman" w:hAnsi="Times New Roman" w:cs="Times New Roman"/>
          <w:b/>
          <w:color w:val="4472C4" w:themeColor="accent1"/>
          <w:sz w:val="32"/>
          <w:szCs w:val="28"/>
        </w:rPr>
      </w:pPr>
      <w:r>
        <w:rPr>
          <w:rFonts w:ascii="Times New Roman" w:hAnsi="Times New Roman" w:cs="Times New Roman"/>
          <w:b/>
          <w:color w:val="4472C4" w:themeColor="accent1"/>
          <w:sz w:val="32"/>
          <w:szCs w:val="28"/>
        </w:rPr>
        <w:t>**</w:t>
      </w:r>
      <w:commentRangeStart w:id="125"/>
      <w:r>
        <w:rPr>
          <w:rFonts w:ascii="Times New Roman" w:hAnsi="Times New Roman" w:cs="Times New Roman"/>
          <w:b/>
          <w:color w:val="4472C4" w:themeColor="accent1"/>
          <w:sz w:val="32"/>
          <w:szCs w:val="28"/>
        </w:rPr>
        <w:t>C</w:t>
      </w:r>
      <w:r w:rsidRPr="009931FC">
        <w:rPr>
          <w:rFonts w:ascii="Times New Roman" w:hAnsi="Times New Roman" w:cs="Times New Roman"/>
          <w:b/>
          <w:color w:val="4472C4" w:themeColor="accent1"/>
          <w:sz w:val="32"/>
          <w:szCs w:val="28"/>
        </w:rPr>
        <w:t xml:space="preserve">. </w:t>
      </w:r>
      <w:r>
        <w:rPr>
          <w:rFonts w:ascii="Times New Roman" w:hAnsi="Times New Roman" w:cs="Times New Roman"/>
          <w:b/>
          <w:color w:val="4472C4" w:themeColor="accent1"/>
          <w:sz w:val="32"/>
          <w:szCs w:val="28"/>
        </w:rPr>
        <w:t>DDNNCF – Device Module</w:t>
      </w:r>
      <w:r w:rsidRPr="009931FC">
        <w:rPr>
          <w:rFonts w:ascii="Times New Roman" w:hAnsi="Times New Roman" w:cs="Times New Roman"/>
          <w:b/>
          <w:color w:val="4472C4" w:themeColor="accent1"/>
          <w:sz w:val="32"/>
          <w:szCs w:val="28"/>
        </w:rPr>
        <w:t xml:space="preserve"> </w:t>
      </w:r>
      <w:commentRangeEnd w:id="125"/>
      <w:r w:rsidR="000D0E5C">
        <w:rPr>
          <w:rStyle w:val="a5"/>
        </w:rPr>
        <w:commentReference w:id="125"/>
      </w:r>
      <w:r w:rsidRPr="009931FC">
        <w:rPr>
          <w:rFonts w:ascii="Times New Roman" w:hAnsi="Times New Roman" w:cs="Times New Roman"/>
          <w:b/>
          <w:color w:val="4472C4" w:themeColor="accent1"/>
          <w:sz w:val="32"/>
          <w:szCs w:val="28"/>
        </w:rPr>
        <w:t>**</w:t>
      </w:r>
    </w:p>
    <w:p w14:paraId="0439929C" w14:textId="6C8BA414" w:rsidR="00DF4CE2" w:rsidRPr="00DB0742" w:rsidRDefault="000D0E5C" w:rsidP="00DF4CE2">
      <w:pPr>
        <w:widowControl/>
        <w:jc w:val="left"/>
        <w:rPr>
          <w:rFonts w:ascii="Times New Roman" w:hAnsi="Times New Roman" w:cs="Times New Roman"/>
          <w:noProof/>
          <w:sz w:val="32"/>
          <w:szCs w:val="28"/>
          <w:u w:val="thick" w:color="28B473"/>
        </w:rPr>
      </w:pPr>
      <w:r w:rsidRPr="000D0E5C">
        <w:rPr>
          <w:rFonts w:ascii="Times New Roman" w:hAnsi="Times New Roman" w:cs="Times New Roman"/>
          <w:sz w:val="32"/>
          <w:szCs w:val="28"/>
        </w:rPr>
        <w:t xml:space="preserve">Device Module </w:t>
      </w:r>
      <w:r w:rsidR="003113B9">
        <w:rPr>
          <w:rFonts w:ascii="Times New Roman" w:hAnsi="Times New Roman" w:cs="Times New Roman"/>
          <w:sz w:val="32"/>
          <w:szCs w:val="28"/>
        </w:rPr>
        <w:t>handles the</w:t>
      </w:r>
      <w:r w:rsidR="003059DD">
        <w:rPr>
          <w:rFonts w:ascii="Times New Roman" w:hAnsi="Times New Roman" w:cs="Times New Roman"/>
          <w:sz w:val="32"/>
          <w:szCs w:val="28"/>
        </w:rPr>
        <w:t xml:space="preserve"> input</w:t>
      </w:r>
      <w:r w:rsidR="0002203B">
        <w:rPr>
          <w:rFonts w:ascii="Times New Roman" w:hAnsi="Times New Roman" w:cs="Times New Roman"/>
          <w:sz w:val="32"/>
          <w:szCs w:val="28"/>
        </w:rPr>
        <w:t xml:space="preserve"> </w:t>
      </w:r>
      <w:r w:rsidR="003059DD">
        <w:rPr>
          <w:rFonts w:ascii="Times New Roman" w:hAnsi="Times New Roman" w:cs="Times New Roman"/>
          <w:sz w:val="32"/>
          <w:szCs w:val="28"/>
        </w:rPr>
        <w:t>(</w:t>
      </w:r>
      <w:r w:rsidR="0002203B">
        <w:rPr>
          <w:rFonts w:ascii="Times New Roman" w:hAnsi="Times New Roman" w:cs="Times New Roman"/>
          <w:sz w:val="32"/>
          <w:szCs w:val="28"/>
        </w:rPr>
        <w:t xml:space="preserve">e.g., </w:t>
      </w:r>
      <w:r w:rsidR="003059DD">
        <w:rPr>
          <w:rFonts w:ascii="Times New Roman" w:hAnsi="Times New Roman" w:cs="Times New Roman"/>
          <w:sz w:val="32"/>
          <w:szCs w:val="28"/>
        </w:rPr>
        <w:t>an</w:t>
      </w:r>
      <w:r w:rsidR="003113B9">
        <w:rPr>
          <w:rFonts w:ascii="Times New Roman" w:hAnsi="Times New Roman" w:cs="Times New Roman"/>
          <w:sz w:val="32"/>
          <w:szCs w:val="28"/>
        </w:rPr>
        <w:t xml:space="preserve"> image or</w:t>
      </w:r>
      <w:r w:rsidR="003059DD">
        <w:rPr>
          <w:rFonts w:ascii="Times New Roman" w:hAnsi="Times New Roman" w:cs="Times New Roman"/>
          <w:sz w:val="32"/>
          <w:szCs w:val="28"/>
        </w:rPr>
        <w:t xml:space="preserve"> a</w:t>
      </w:r>
      <w:r w:rsidR="003113B9">
        <w:rPr>
          <w:rFonts w:ascii="Times New Roman" w:hAnsi="Times New Roman" w:cs="Times New Roman"/>
          <w:sz w:val="32"/>
          <w:szCs w:val="28"/>
        </w:rPr>
        <w:t xml:space="preserve"> video captured by the camera on end device</w:t>
      </w:r>
      <w:r w:rsidR="003059DD">
        <w:rPr>
          <w:rFonts w:ascii="Times New Roman" w:hAnsi="Times New Roman" w:cs="Times New Roman"/>
          <w:sz w:val="32"/>
          <w:szCs w:val="28"/>
        </w:rPr>
        <w:t>) and make a classification. Local execution module get the C/OpenCL model generated by the Device Module generator to do inference and optimize the code</w:t>
      </w:r>
      <w:r w:rsidR="00B84374">
        <w:rPr>
          <w:rFonts w:ascii="Times New Roman" w:hAnsi="Times New Roman" w:cs="Times New Roman"/>
          <w:sz w:val="32"/>
          <w:szCs w:val="28"/>
        </w:rPr>
        <w:t xml:space="preserve"> </w:t>
      </w:r>
      <w:r w:rsidR="00B84374" w:rsidRPr="00B84374">
        <w:rPr>
          <w:rFonts w:ascii="Times New Roman" w:hAnsi="Times New Roman" w:cs="Times New Roman"/>
          <w:sz w:val="32"/>
          <w:szCs w:val="28"/>
        </w:rPr>
        <w:t>using accelerator for boosting inference performance.</w:t>
      </w:r>
      <w:r w:rsidR="005A46D2">
        <w:rPr>
          <w:rFonts w:ascii="Times New Roman" w:hAnsi="Times New Roman" w:cs="Times New Roman"/>
          <w:sz w:val="32"/>
          <w:szCs w:val="28"/>
        </w:rPr>
        <w:t xml:space="preserve"> Local </w:t>
      </w:r>
      <w:r w:rsidR="005A46D2" w:rsidRPr="006F5B0F">
        <w:rPr>
          <w:rFonts w:ascii="Times New Roman" w:hAnsi="Times New Roman" w:cs="Times New Roman"/>
          <w:noProof/>
          <w:sz w:val="32"/>
          <w:szCs w:val="28"/>
        </w:rPr>
        <w:t>ex</w:t>
      </w:r>
      <w:r w:rsidR="006F5B0F">
        <w:rPr>
          <w:rFonts w:ascii="Times New Roman" w:hAnsi="Times New Roman" w:cs="Times New Roman"/>
          <w:noProof/>
          <w:sz w:val="32"/>
          <w:szCs w:val="28"/>
        </w:rPr>
        <w:t>e</w:t>
      </w:r>
      <w:r w:rsidR="005A46D2" w:rsidRPr="006F5B0F">
        <w:rPr>
          <w:rFonts w:ascii="Times New Roman" w:hAnsi="Times New Roman" w:cs="Times New Roman"/>
          <w:noProof/>
          <w:sz w:val="32"/>
          <w:szCs w:val="28"/>
        </w:rPr>
        <w:t>cution</w:t>
      </w:r>
      <w:r w:rsidR="005A46D2">
        <w:rPr>
          <w:rFonts w:ascii="Times New Roman" w:hAnsi="Times New Roman" w:cs="Times New Roman"/>
          <w:sz w:val="32"/>
          <w:szCs w:val="28"/>
        </w:rPr>
        <w:t xml:space="preserve"> model also need to check the intermediate output during the inference to determin</w:t>
      </w:r>
      <w:r w:rsidR="00AB044A">
        <w:rPr>
          <w:rFonts w:ascii="Times New Roman" w:hAnsi="Times New Roman" w:cs="Times New Roman"/>
          <w:sz w:val="32"/>
          <w:szCs w:val="28"/>
        </w:rPr>
        <w:t>e</w:t>
      </w:r>
      <w:r w:rsidR="005A46D2">
        <w:rPr>
          <w:rFonts w:ascii="Times New Roman" w:hAnsi="Times New Roman" w:cs="Times New Roman"/>
          <w:sz w:val="32"/>
          <w:szCs w:val="28"/>
        </w:rPr>
        <w:t xml:space="preserve"> whether the result is confident or not, confident one would regard as the final classification and exit locally, or else would use C</w:t>
      </w:r>
      <w:r w:rsidR="003059DD">
        <w:rPr>
          <w:rFonts w:ascii="Times New Roman" w:hAnsi="Times New Roman" w:cs="Times New Roman"/>
          <w:sz w:val="32"/>
          <w:szCs w:val="28"/>
        </w:rPr>
        <w:t xml:space="preserve">ommunication module sends to server </w:t>
      </w:r>
      <w:r w:rsidR="005A46D2">
        <w:rPr>
          <w:rFonts w:ascii="Times New Roman" w:hAnsi="Times New Roman" w:cs="Times New Roman"/>
          <w:sz w:val="32"/>
          <w:szCs w:val="28"/>
        </w:rPr>
        <w:t xml:space="preserve">for further computation. Since the end device need to know final </w:t>
      </w:r>
      <w:r w:rsidR="005A46D2">
        <w:rPr>
          <w:rFonts w:ascii="Times New Roman" w:hAnsi="Times New Roman" w:cs="Times New Roman" w:hint="eastAsia"/>
          <w:sz w:val="32"/>
          <w:szCs w:val="28"/>
        </w:rPr>
        <w:t>classification</w:t>
      </w:r>
      <w:r w:rsidR="005A46D2">
        <w:rPr>
          <w:rFonts w:ascii="Times New Roman" w:hAnsi="Times New Roman" w:cs="Times New Roman"/>
          <w:sz w:val="32"/>
          <w:szCs w:val="28"/>
        </w:rPr>
        <w:t xml:space="preserve">, Communication module also </w:t>
      </w:r>
      <w:r w:rsidR="003059DD">
        <w:rPr>
          <w:rFonts w:ascii="Times New Roman" w:hAnsi="Times New Roman" w:cs="Times New Roman"/>
          <w:sz w:val="32"/>
          <w:szCs w:val="28"/>
        </w:rPr>
        <w:t xml:space="preserve">receives the results from server. </w:t>
      </w:r>
      <w:r w:rsidR="000325B3">
        <w:rPr>
          <w:rFonts w:ascii="Times New Roman" w:hAnsi="Times New Roman" w:cs="Times New Roman"/>
          <w:sz w:val="32"/>
          <w:szCs w:val="28"/>
        </w:rPr>
        <w:t>W</w:t>
      </w:r>
      <w:r w:rsidR="00EC5D9F">
        <w:rPr>
          <w:rFonts w:ascii="Times New Roman" w:hAnsi="Times New Roman" w:cs="Times New Roman"/>
          <w:sz w:val="32"/>
          <w:szCs w:val="28"/>
        </w:rPr>
        <w:t xml:space="preserve">e designed </w:t>
      </w:r>
      <w:r w:rsidR="003059DD">
        <w:rPr>
          <w:rFonts w:ascii="Times New Roman" w:hAnsi="Times New Roman" w:cs="Times New Roman"/>
          <w:sz w:val="32"/>
          <w:szCs w:val="28"/>
        </w:rPr>
        <w:t>i</w:t>
      </w:r>
      <w:r w:rsidR="0046403D">
        <w:rPr>
          <w:rFonts w:ascii="Times New Roman" w:hAnsi="Times New Roman" w:cs="Times New Roman"/>
          <w:sz w:val="32"/>
          <w:szCs w:val="28"/>
        </w:rPr>
        <w:t>n</w:t>
      </w:r>
      <w:r w:rsidR="003059DD">
        <w:rPr>
          <w:rFonts w:ascii="Times New Roman" w:hAnsi="Times New Roman" w:cs="Times New Roman"/>
          <w:sz w:val="32"/>
          <w:szCs w:val="28"/>
        </w:rPr>
        <w:t>ter</w:t>
      </w:r>
      <w:r w:rsidR="0046403D">
        <w:rPr>
          <w:rFonts w:ascii="Times New Roman" w:hAnsi="Times New Roman" w:cs="Times New Roman"/>
          <w:sz w:val="32"/>
          <w:szCs w:val="28"/>
        </w:rPr>
        <w:t>me</w:t>
      </w:r>
      <w:r w:rsidR="003059DD">
        <w:rPr>
          <w:rFonts w:ascii="Times New Roman" w:hAnsi="Times New Roman" w:cs="Times New Roman"/>
          <w:sz w:val="32"/>
          <w:szCs w:val="28"/>
        </w:rPr>
        <w:t xml:space="preserve">diate </w:t>
      </w:r>
      <w:r w:rsidR="00EC5D9F">
        <w:rPr>
          <w:rFonts w:ascii="Times New Roman" w:hAnsi="Times New Roman" w:cs="Times New Roman"/>
          <w:sz w:val="32"/>
          <w:szCs w:val="28"/>
        </w:rPr>
        <w:t xml:space="preserve">output </w:t>
      </w:r>
      <w:r w:rsidR="000325B3">
        <w:rPr>
          <w:rFonts w:ascii="Times New Roman" w:hAnsi="Times New Roman" w:cs="Times New Roman"/>
          <w:sz w:val="32"/>
          <w:szCs w:val="28"/>
        </w:rPr>
        <w:t xml:space="preserve">store in binary format </w:t>
      </w:r>
      <w:r w:rsidR="00EC5D9F">
        <w:rPr>
          <w:rFonts w:ascii="Times New Roman" w:hAnsi="Times New Roman" w:cs="Times New Roman"/>
          <w:sz w:val="32"/>
          <w:szCs w:val="28"/>
        </w:rPr>
        <w:t>to be</w:t>
      </w:r>
      <w:r w:rsidR="000325B3">
        <w:rPr>
          <w:rFonts w:ascii="Times New Roman" w:hAnsi="Times New Roman" w:cs="Times New Roman"/>
          <w:sz w:val="32"/>
          <w:szCs w:val="28"/>
        </w:rPr>
        <w:t xml:space="preserve"> </w:t>
      </w:r>
      <w:r w:rsidR="00EC5D9F">
        <w:rPr>
          <w:rFonts w:ascii="Times New Roman" w:hAnsi="Times New Roman" w:cs="Times New Roman"/>
          <w:sz w:val="32"/>
          <w:szCs w:val="28"/>
        </w:rPr>
        <w:t>small</w:t>
      </w:r>
      <w:r w:rsidR="0010248E">
        <w:rPr>
          <w:rFonts w:ascii="Times New Roman" w:hAnsi="Times New Roman" w:cs="Times New Roman"/>
          <w:sz w:val="32"/>
          <w:szCs w:val="28"/>
        </w:rPr>
        <w:t>er than the input,</w:t>
      </w:r>
      <w:r w:rsidR="000325B3">
        <w:rPr>
          <w:rFonts w:ascii="Times New Roman" w:hAnsi="Times New Roman" w:cs="Times New Roman"/>
          <w:sz w:val="32"/>
          <w:szCs w:val="28"/>
        </w:rPr>
        <w:t xml:space="preserve"> therefore</w:t>
      </w:r>
      <w:r w:rsidR="0010248E">
        <w:rPr>
          <w:rFonts w:ascii="Times New Roman" w:hAnsi="Times New Roman" w:cs="Times New Roman"/>
          <w:sz w:val="32"/>
          <w:szCs w:val="28"/>
        </w:rPr>
        <w:t xml:space="preserve"> the communication cost between end device</w:t>
      </w:r>
      <w:r w:rsidR="00DF4CE2">
        <w:rPr>
          <w:rFonts w:ascii="Times New Roman" w:hAnsi="Times New Roman" w:cs="Times New Roman"/>
          <w:sz w:val="32"/>
          <w:szCs w:val="28"/>
        </w:rPr>
        <w:t>s</w:t>
      </w:r>
      <w:r w:rsidR="0010248E">
        <w:rPr>
          <w:rFonts w:ascii="Times New Roman" w:hAnsi="Times New Roman" w:cs="Times New Roman"/>
          <w:sz w:val="32"/>
          <w:szCs w:val="28"/>
        </w:rPr>
        <w:t xml:space="preserve"> and server will </w:t>
      </w:r>
      <w:r w:rsidR="0046403D">
        <w:rPr>
          <w:rFonts w:ascii="Times New Roman" w:hAnsi="Times New Roman" w:cs="Times New Roman"/>
          <w:sz w:val="32"/>
          <w:szCs w:val="28"/>
        </w:rPr>
        <w:t xml:space="preserve">be </w:t>
      </w:r>
      <w:r w:rsidR="0010248E">
        <w:rPr>
          <w:rFonts w:ascii="Times New Roman" w:hAnsi="Times New Roman" w:cs="Times New Roman"/>
          <w:sz w:val="32"/>
          <w:szCs w:val="28"/>
        </w:rPr>
        <w:t>dras</w:t>
      </w:r>
      <w:r w:rsidR="0046403D">
        <w:rPr>
          <w:rFonts w:ascii="Times New Roman" w:hAnsi="Times New Roman" w:cs="Times New Roman" w:hint="eastAsia"/>
          <w:sz w:val="32"/>
          <w:szCs w:val="28"/>
        </w:rPr>
        <w:t>t</w:t>
      </w:r>
      <w:r w:rsidR="0010248E">
        <w:rPr>
          <w:rFonts w:ascii="Times New Roman" w:hAnsi="Times New Roman" w:cs="Times New Roman"/>
          <w:sz w:val="32"/>
          <w:szCs w:val="28"/>
        </w:rPr>
        <w:t>ically reduced.</w:t>
      </w:r>
      <w:r w:rsidR="00DF4CE2">
        <w:rPr>
          <w:rFonts w:ascii="Times New Roman" w:hAnsi="Times New Roman" w:cs="Times New Roman"/>
          <w:sz w:val="32"/>
          <w:szCs w:val="28"/>
        </w:rPr>
        <w:t xml:space="preserve"> </w:t>
      </w:r>
      <w:r w:rsidR="00DF4CE2" w:rsidRPr="000D0E5C">
        <w:rPr>
          <w:rFonts w:ascii="Times New Roman" w:hAnsi="Times New Roman" w:cs="Times New Roman"/>
          <w:sz w:val="32"/>
          <w:szCs w:val="28"/>
        </w:rPr>
        <w:t>The details of communicate will be discussed in the section 3-D.</w:t>
      </w:r>
    </w:p>
    <w:p w14:paraId="5608093A" w14:textId="52939EA2" w:rsidR="00476D09" w:rsidRPr="000D0E5C" w:rsidRDefault="00476D09" w:rsidP="000D3258">
      <w:pPr>
        <w:widowControl/>
        <w:jc w:val="left"/>
        <w:rPr>
          <w:rFonts w:ascii="Times New Roman" w:hAnsi="Times New Roman" w:cs="Times New Roman"/>
          <w:sz w:val="32"/>
          <w:szCs w:val="28"/>
        </w:rPr>
      </w:pPr>
    </w:p>
    <w:p w14:paraId="32ACC1B4" w14:textId="705CE414" w:rsidR="00A272E5"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w:t>
      </w:r>
      <w:r w:rsidR="00476D09">
        <w:rPr>
          <w:rFonts w:ascii="Times New Roman" w:hAnsi="Times New Roman" w:cs="Times New Roman"/>
          <w:b/>
          <w:color w:val="4472C4" w:themeColor="accent1"/>
          <w:sz w:val="32"/>
          <w:szCs w:val="28"/>
        </w:rPr>
        <w:t>D</w:t>
      </w:r>
      <w:r w:rsidR="000D3258" w:rsidRPr="009931FC">
        <w:rPr>
          <w:rFonts w:ascii="Times New Roman" w:hAnsi="Times New Roman" w:cs="Times New Roman"/>
          <w:b/>
          <w:color w:val="4472C4" w:themeColor="accent1"/>
          <w:sz w:val="32"/>
          <w:szCs w:val="28"/>
        </w:rPr>
        <w:t xml:space="preserve">. </w:t>
      </w:r>
      <w:commentRangeStart w:id="126"/>
      <w:r w:rsidR="00273E2A">
        <w:rPr>
          <w:rFonts w:ascii="Times New Roman" w:hAnsi="Times New Roman" w:cs="Times New Roman"/>
          <w:b/>
          <w:color w:val="4472C4" w:themeColor="accent1"/>
          <w:sz w:val="32"/>
          <w:szCs w:val="28"/>
        </w:rPr>
        <w:t xml:space="preserve">Communication of </w:t>
      </w:r>
      <w:r w:rsidR="00273E2A" w:rsidRPr="006F5B0F">
        <w:rPr>
          <w:rFonts w:ascii="Times New Roman" w:hAnsi="Times New Roman" w:cs="Times New Roman"/>
          <w:b/>
          <w:noProof/>
          <w:color w:val="4472C4" w:themeColor="accent1"/>
          <w:sz w:val="32"/>
          <w:szCs w:val="28"/>
        </w:rPr>
        <w:t>DDNNCF</w:t>
      </w:r>
      <w:r w:rsidR="00273E2A">
        <w:rPr>
          <w:rFonts w:ascii="Times New Roman" w:hAnsi="Times New Roman" w:cs="Times New Roman"/>
          <w:b/>
          <w:color w:val="4472C4" w:themeColor="accent1"/>
          <w:sz w:val="32"/>
          <w:szCs w:val="28"/>
        </w:rPr>
        <w:t xml:space="preserve"> Inference</w:t>
      </w:r>
      <w:r w:rsidRPr="009931FC">
        <w:rPr>
          <w:rFonts w:ascii="Times New Roman" w:hAnsi="Times New Roman" w:cs="Times New Roman"/>
          <w:b/>
          <w:color w:val="4472C4" w:themeColor="accent1"/>
          <w:sz w:val="32"/>
          <w:szCs w:val="28"/>
        </w:rPr>
        <w:t>**</w:t>
      </w:r>
      <w:commentRangeEnd w:id="126"/>
      <w:r w:rsidR="006D27DA">
        <w:rPr>
          <w:rStyle w:val="a5"/>
        </w:rPr>
        <w:commentReference w:id="126"/>
      </w:r>
    </w:p>
    <w:p w14:paraId="3D63597D" w14:textId="2A6A495B" w:rsidR="006D27DA" w:rsidRDefault="00076A78" w:rsidP="00476D09">
      <w:pPr>
        <w:widowControl/>
        <w:jc w:val="left"/>
        <w:rPr>
          <w:rFonts w:ascii="Times New Roman" w:hAnsi="Times New Roman" w:cs="Times New Roman"/>
          <w:sz w:val="32"/>
          <w:szCs w:val="28"/>
        </w:rPr>
      </w:pPr>
      <w:r w:rsidRPr="00076A78">
        <w:rPr>
          <w:rFonts w:ascii="Times New Roman" w:hAnsi="Times New Roman" w:cs="Times New Roman" w:hint="eastAsia"/>
          <w:sz w:val="32"/>
          <w:szCs w:val="28"/>
        </w:rPr>
        <w:t>D</w:t>
      </w:r>
      <w:r w:rsidRPr="00076A78">
        <w:rPr>
          <w:rFonts w:ascii="Times New Roman" w:hAnsi="Times New Roman" w:cs="Times New Roman"/>
          <w:sz w:val="32"/>
          <w:szCs w:val="28"/>
        </w:rPr>
        <w:t xml:space="preserve">uring </w:t>
      </w:r>
      <w:r w:rsidR="003266F8">
        <w:rPr>
          <w:rFonts w:ascii="Times New Roman" w:hAnsi="Times New Roman" w:cs="Times New Roman"/>
          <w:sz w:val="32"/>
          <w:szCs w:val="28"/>
        </w:rPr>
        <w:t xml:space="preserve">the </w:t>
      </w:r>
      <w:r w:rsidR="003266F8" w:rsidRPr="006F5B0F">
        <w:rPr>
          <w:rFonts w:ascii="Times New Roman" w:hAnsi="Times New Roman" w:cs="Times New Roman"/>
          <w:noProof/>
          <w:sz w:val="32"/>
          <w:szCs w:val="28"/>
        </w:rPr>
        <w:t>DDNNCF</w:t>
      </w:r>
      <w:r w:rsidR="003266F8">
        <w:rPr>
          <w:rFonts w:ascii="Times New Roman" w:hAnsi="Times New Roman" w:cs="Times New Roman"/>
          <w:sz w:val="32"/>
          <w:szCs w:val="28"/>
        </w:rPr>
        <w:t xml:space="preserve"> </w:t>
      </w:r>
      <w:r>
        <w:rPr>
          <w:rFonts w:ascii="Times New Roman" w:hAnsi="Times New Roman" w:cs="Times New Roman"/>
          <w:sz w:val="32"/>
          <w:szCs w:val="28"/>
        </w:rPr>
        <w:t>inference</w:t>
      </w:r>
      <w:r w:rsidR="00E644DB">
        <w:rPr>
          <w:rFonts w:ascii="Times New Roman" w:hAnsi="Times New Roman" w:cs="Times New Roman"/>
          <w:sz w:val="32"/>
          <w:szCs w:val="28"/>
        </w:rPr>
        <w:t>,</w:t>
      </w:r>
      <w:r>
        <w:rPr>
          <w:rFonts w:ascii="Times New Roman" w:hAnsi="Times New Roman" w:cs="Times New Roman"/>
          <w:sz w:val="32"/>
          <w:szCs w:val="28"/>
        </w:rPr>
        <w:t xml:space="preserve"> unconfident prediction in the end devices need send to server for further computation. Since the </w:t>
      </w:r>
      <w:r w:rsidR="00F84EEE">
        <w:rPr>
          <w:rFonts w:ascii="Times New Roman" w:hAnsi="Times New Roman" w:cs="Times New Roman"/>
          <w:sz w:val="32"/>
          <w:szCs w:val="28"/>
        </w:rPr>
        <w:t xml:space="preserve">face recognition need to </w:t>
      </w:r>
      <w:r w:rsidR="003266F8">
        <w:rPr>
          <w:rFonts w:ascii="Times New Roman" w:hAnsi="Times New Roman" w:cs="Times New Roman"/>
          <w:sz w:val="32"/>
          <w:szCs w:val="28"/>
        </w:rPr>
        <w:t xml:space="preserve">be </w:t>
      </w:r>
      <w:r w:rsidR="00F84EEE">
        <w:rPr>
          <w:rFonts w:ascii="Times New Roman" w:hAnsi="Times New Roman" w:cs="Times New Roman"/>
          <w:sz w:val="32"/>
          <w:szCs w:val="28"/>
        </w:rPr>
        <w:t>classif</w:t>
      </w:r>
      <w:r w:rsidR="003266F8">
        <w:rPr>
          <w:rFonts w:ascii="Times New Roman" w:hAnsi="Times New Roman" w:cs="Times New Roman"/>
          <w:sz w:val="32"/>
          <w:szCs w:val="28"/>
        </w:rPr>
        <w:t>ied</w:t>
      </w:r>
      <w:r w:rsidR="00F84EEE">
        <w:rPr>
          <w:rFonts w:ascii="Times New Roman" w:hAnsi="Times New Roman" w:cs="Times New Roman"/>
          <w:sz w:val="32"/>
          <w:szCs w:val="28"/>
        </w:rPr>
        <w:t xml:space="preserve"> in real time and the </w:t>
      </w:r>
      <w:r w:rsidR="003266F8">
        <w:rPr>
          <w:rFonts w:ascii="Times New Roman" w:hAnsi="Times New Roman" w:cs="Times New Roman"/>
          <w:sz w:val="32"/>
          <w:szCs w:val="28"/>
        </w:rPr>
        <w:t xml:space="preserve">memory of </w:t>
      </w:r>
      <w:r w:rsidR="00F84EEE">
        <w:rPr>
          <w:rFonts w:ascii="Times New Roman" w:hAnsi="Times New Roman" w:cs="Times New Roman"/>
          <w:sz w:val="32"/>
          <w:szCs w:val="28"/>
        </w:rPr>
        <w:t xml:space="preserve">embedded device has limitation, we propose the communication between end devices and server follows </w:t>
      </w:r>
      <w:r w:rsidR="00F84EEE" w:rsidRPr="00F84EEE">
        <w:rPr>
          <w:rFonts w:ascii="Times New Roman" w:hAnsi="Times New Roman" w:cs="Times New Roman"/>
          <w:sz w:val="32"/>
          <w:szCs w:val="28"/>
        </w:rPr>
        <w:t>MQ Telemetry Transport (MQTT)</w:t>
      </w:r>
      <w:r w:rsidR="00F84EEE">
        <w:rPr>
          <w:rFonts w:ascii="Times New Roman" w:hAnsi="Times New Roman" w:cs="Times New Roman"/>
          <w:sz w:val="32"/>
          <w:szCs w:val="28"/>
        </w:rPr>
        <w:t xml:space="preserve"> which is an open protocol works as lightweight publish/subscribe messaging transport. </w:t>
      </w:r>
    </w:p>
    <w:p w14:paraId="798E9F75" w14:textId="19AFCFCE" w:rsidR="00F84EEE" w:rsidRPr="007C7927" w:rsidRDefault="00F84EEE" w:rsidP="00476D09">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b/>
          <w:color w:val="4472C4" w:themeColor="accent1"/>
          <w:sz w:val="32"/>
          <w:szCs w:val="28"/>
        </w:rPr>
        <w:t>D-</w:t>
      </w:r>
      <w:proofErr w:type="spellStart"/>
      <w:r w:rsidRPr="007C7927">
        <w:rPr>
          <w:rFonts w:ascii="Times New Roman" w:hAnsi="Times New Roman" w:cs="Times New Roman" w:hint="eastAsia"/>
          <w:b/>
          <w:color w:val="4472C4" w:themeColor="accent1"/>
          <w:sz w:val="32"/>
          <w:szCs w:val="28"/>
        </w:rPr>
        <w:t>i</w:t>
      </w:r>
      <w:proofErr w:type="spellEnd"/>
      <w:r w:rsidRPr="007C7927">
        <w:rPr>
          <w:rFonts w:ascii="Times New Roman" w:hAnsi="Times New Roman" w:cs="Times New Roman"/>
          <w:b/>
          <w:color w:val="4472C4" w:themeColor="accent1"/>
          <w:sz w:val="32"/>
          <w:szCs w:val="28"/>
        </w:rPr>
        <w:t xml:space="preserve"> Why the communication based on MQTT?</w:t>
      </w:r>
    </w:p>
    <w:p w14:paraId="6F1AEF10" w14:textId="553DF1C0" w:rsidR="00F84EEE" w:rsidRDefault="00B66793" w:rsidP="00476D09">
      <w:pPr>
        <w:widowControl/>
        <w:jc w:val="left"/>
        <w:rPr>
          <w:rFonts w:ascii="Times New Roman" w:hAnsi="Times New Roman" w:cs="Times New Roman"/>
          <w:sz w:val="32"/>
          <w:szCs w:val="28"/>
        </w:rPr>
      </w:pPr>
      <w:r>
        <w:rPr>
          <w:rFonts w:ascii="Times New Roman" w:hAnsi="Times New Roman" w:cs="Times New Roman" w:hint="eastAsia"/>
          <w:sz w:val="32"/>
          <w:szCs w:val="28"/>
        </w:rPr>
        <w:t>C</w:t>
      </w:r>
      <w:r>
        <w:rPr>
          <w:rFonts w:ascii="Times New Roman" w:hAnsi="Times New Roman" w:cs="Times New Roman"/>
          <w:sz w:val="32"/>
          <w:szCs w:val="28"/>
        </w:rPr>
        <w:t xml:space="preserve">ompare with the existing communication </w:t>
      </w:r>
      <w:r w:rsidR="00281D51">
        <w:rPr>
          <w:rFonts w:ascii="Times New Roman" w:hAnsi="Times New Roman" w:cs="Times New Roman"/>
          <w:sz w:val="32"/>
          <w:szCs w:val="28"/>
        </w:rPr>
        <w:t>protocols, MQTT is lightweight protocol for connections with remote locations which is suitable for the environment of our applications. With the emergence of topic, MQTT can easily broadcast the message to a bunch of people</w:t>
      </w:r>
      <w:r w:rsidR="00B05A8E">
        <w:rPr>
          <w:rFonts w:ascii="Times New Roman" w:hAnsi="Times New Roman" w:cs="Times New Roman"/>
          <w:sz w:val="32"/>
          <w:szCs w:val="28"/>
        </w:rPr>
        <w:t xml:space="preserve"> eliminate the </w:t>
      </w:r>
    </w:p>
    <w:p w14:paraId="447039B4" w14:textId="1740F8E1" w:rsidR="00B05A8E" w:rsidRPr="003E4462" w:rsidRDefault="003D0D8C" w:rsidP="00476D09">
      <w:pPr>
        <w:widowControl/>
        <w:jc w:val="left"/>
        <w:rPr>
          <w:rFonts w:ascii="Times New Roman" w:hAnsi="Times New Roman" w:cs="Times New Roman"/>
          <w:color w:val="ED7D31" w:themeColor="accent2"/>
          <w:sz w:val="32"/>
          <w:szCs w:val="28"/>
        </w:rPr>
      </w:pPr>
      <w:r w:rsidRPr="003E4462">
        <w:rPr>
          <w:rFonts w:ascii="Times New Roman" w:hAnsi="Times New Roman" w:cs="Times New Roman"/>
          <w:color w:val="ED7D31" w:themeColor="accent2"/>
          <w:sz w:val="32"/>
          <w:szCs w:val="28"/>
        </w:rPr>
        <w:t xml:space="preserve">--------------------------------maybe </w:t>
      </w:r>
      <w:r w:rsidR="003E4462" w:rsidRPr="003E4462">
        <w:rPr>
          <w:rFonts w:ascii="Times New Roman" w:hAnsi="Times New Roman" w:cs="Times New Roman"/>
          <w:color w:val="ED7D31" w:themeColor="accent2"/>
          <w:sz w:val="32"/>
          <w:szCs w:val="28"/>
        </w:rPr>
        <w:t>survey MQTT</w:t>
      </w:r>
      <w:r w:rsidRPr="003E4462">
        <w:rPr>
          <w:rFonts w:ascii="Times New Roman" w:hAnsi="Times New Roman" w:cs="Times New Roman"/>
          <w:color w:val="ED7D31" w:themeColor="accent2"/>
          <w:sz w:val="32"/>
          <w:szCs w:val="28"/>
        </w:rPr>
        <w:t xml:space="preserve"> paper</w:t>
      </w:r>
    </w:p>
    <w:p w14:paraId="565A4008" w14:textId="7C63A0E3" w:rsidR="007C7927" w:rsidRPr="00281D51" w:rsidRDefault="00F84EEE" w:rsidP="00476D09">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-ii Workflow of Comm</w:t>
      </w:r>
      <w:r w:rsidR="007C7927" w:rsidRPr="007C7927">
        <w:rPr>
          <w:rFonts w:ascii="Times New Roman" w:hAnsi="Times New Roman" w:cs="Times New Roman"/>
          <w:b/>
          <w:color w:val="4472C4" w:themeColor="accent1"/>
          <w:sz w:val="32"/>
          <w:szCs w:val="28"/>
        </w:rPr>
        <w:t>. Module and MQTT Server</w:t>
      </w:r>
    </w:p>
    <w:p w14:paraId="719B502C" w14:textId="33A7E368" w:rsidR="00076A78" w:rsidRDefault="00273E2A" w:rsidP="00076A78">
      <w:pPr>
        <w:widowControl/>
        <w:jc w:val="left"/>
        <w:rPr>
          <w:rFonts w:ascii="Times New Roman" w:hAnsi="Times New Roman" w:cs="Times New Roman"/>
          <w:sz w:val="32"/>
          <w:szCs w:val="28"/>
        </w:rPr>
      </w:pPr>
      <w:r w:rsidRPr="006D27DA">
        <w:rPr>
          <w:rFonts w:ascii="Times New Roman" w:hAnsi="Times New Roman" w:cs="Times New Roman"/>
          <w:sz w:val="32"/>
          <w:szCs w:val="28"/>
        </w:rPr>
        <w:t>There are three</w:t>
      </w:r>
      <w:r w:rsidR="00555240" w:rsidRPr="006D27DA">
        <w:rPr>
          <w:rFonts w:ascii="Times New Roman" w:hAnsi="Times New Roman" w:cs="Times New Roman"/>
          <w:sz w:val="32"/>
          <w:szCs w:val="28"/>
        </w:rPr>
        <w:t xml:space="preserve"> stages </w:t>
      </w:r>
      <w:r w:rsidR="006D27DA" w:rsidRPr="006D27DA">
        <w:rPr>
          <w:rFonts w:ascii="Times New Roman" w:hAnsi="Times New Roman" w:cs="Times New Roman"/>
          <w:sz w:val="32"/>
          <w:szCs w:val="28"/>
        </w:rPr>
        <w:t>during the inference</w:t>
      </w:r>
      <w:r w:rsidR="00555240" w:rsidRPr="006D27DA">
        <w:rPr>
          <w:rFonts w:ascii="Times New Roman" w:hAnsi="Times New Roman" w:cs="Times New Roman"/>
          <w:sz w:val="32"/>
          <w:szCs w:val="28"/>
        </w:rPr>
        <w:t xml:space="preserve"> between end devices and server: (1)</w:t>
      </w:r>
      <w:r w:rsidR="00963624">
        <w:rPr>
          <w:rFonts w:ascii="Times New Roman" w:hAnsi="Times New Roman" w:cs="Times New Roman"/>
          <w:sz w:val="32"/>
          <w:szCs w:val="28"/>
        </w:rPr>
        <w:t xml:space="preserve"> </w:t>
      </w:r>
      <w:r w:rsidR="00555240" w:rsidRPr="006D27DA">
        <w:rPr>
          <w:rFonts w:ascii="Times New Roman" w:hAnsi="Times New Roman" w:cs="Times New Roman"/>
          <w:sz w:val="32"/>
          <w:szCs w:val="28"/>
        </w:rPr>
        <w:t>initialization, (2)</w:t>
      </w:r>
      <w:r w:rsidR="00963624">
        <w:rPr>
          <w:rFonts w:ascii="Times New Roman" w:hAnsi="Times New Roman" w:cs="Times New Roman"/>
          <w:sz w:val="32"/>
          <w:szCs w:val="28"/>
        </w:rPr>
        <w:t xml:space="preserve"> </w:t>
      </w:r>
      <w:r w:rsidR="006D27DA" w:rsidRPr="006D27DA">
        <w:rPr>
          <w:rFonts w:ascii="Times New Roman" w:hAnsi="Times New Roman" w:cs="Times New Roman"/>
          <w:sz w:val="32"/>
          <w:szCs w:val="28"/>
        </w:rPr>
        <w:t>communication, and (3)</w:t>
      </w:r>
      <w:r w:rsidR="00963624">
        <w:rPr>
          <w:rFonts w:ascii="Times New Roman" w:hAnsi="Times New Roman" w:cs="Times New Roman"/>
          <w:sz w:val="32"/>
          <w:szCs w:val="28"/>
        </w:rPr>
        <w:t xml:space="preserve"> </w:t>
      </w:r>
      <w:r w:rsidR="006D27DA" w:rsidRPr="006D27DA">
        <w:rPr>
          <w:rFonts w:ascii="Times New Roman" w:hAnsi="Times New Roman" w:cs="Times New Roman"/>
          <w:sz w:val="32"/>
          <w:szCs w:val="28"/>
        </w:rPr>
        <w:t>finalization</w:t>
      </w:r>
      <w:r w:rsidR="00DA635B">
        <w:rPr>
          <w:rFonts w:ascii="Times New Roman" w:hAnsi="Times New Roman" w:cs="Times New Roman"/>
          <w:sz w:val="32"/>
          <w:szCs w:val="28"/>
        </w:rPr>
        <w:t>. Take one thread inference as an example, the workflow</w:t>
      </w:r>
      <w:r w:rsidR="006D27DA" w:rsidRPr="006D27DA">
        <w:rPr>
          <w:rFonts w:ascii="Times New Roman" w:hAnsi="Times New Roman" w:cs="Times New Roman"/>
          <w:sz w:val="32"/>
          <w:szCs w:val="28"/>
        </w:rPr>
        <w:t xml:space="preserve"> </w:t>
      </w:r>
      <w:r w:rsidR="00DA635B">
        <w:rPr>
          <w:rFonts w:ascii="Times New Roman" w:hAnsi="Times New Roman" w:cs="Times New Roman"/>
          <w:sz w:val="32"/>
          <w:szCs w:val="28"/>
        </w:rPr>
        <w:t>is</w:t>
      </w:r>
      <w:r w:rsidR="006D27DA" w:rsidRPr="006D27DA">
        <w:rPr>
          <w:rFonts w:ascii="Times New Roman" w:hAnsi="Times New Roman" w:cs="Times New Roman"/>
          <w:sz w:val="32"/>
          <w:szCs w:val="28"/>
        </w:rPr>
        <w:t xml:space="preserve"> shown as Figure 3 and d</w:t>
      </w:r>
      <w:r w:rsidR="00963624">
        <w:rPr>
          <w:rFonts w:ascii="Times New Roman" w:hAnsi="Times New Roman" w:cs="Times New Roman"/>
          <w:sz w:val="32"/>
          <w:szCs w:val="28"/>
        </w:rPr>
        <w:t>e</w:t>
      </w:r>
      <w:r w:rsidR="006D27DA" w:rsidRPr="006D27DA">
        <w:rPr>
          <w:rFonts w:ascii="Times New Roman" w:hAnsi="Times New Roman" w:cs="Times New Roman"/>
          <w:sz w:val="32"/>
          <w:szCs w:val="28"/>
        </w:rPr>
        <w:t>scribed as follows.</w:t>
      </w:r>
      <w:r w:rsidR="00076A78">
        <w:rPr>
          <w:rFonts w:ascii="Times New Roman" w:hAnsi="Times New Roman" w:cs="Times New Roman"/>
          <w:sz w:val="32"/>
          <w:szCs w:val="28"/>
        </w:rPr>
        <w:t xml:space="preserve"> </w:t>
      </w:r>
    </w:p>
    <w:p w14:paraId="5D3FB243" w14:textId="4FBA80E8" w:rsidR="00013921" w:rsidRDefault="00D04BB7" w:rsidP="00D04BB7">
      <w:pPr>
        <w:pStyle w:val="a4"/>
        <w:widowControl/>
        <w:numPr>
          <w:ilvl w:val="0"/>
          <w:numId w:val="5"/>
        </w:numPr>
        <w:ind w:firstLineChars="0"/>
        <w:jc w:val="left"/>
        <w:rPr>
          <w:rFonts w:ascii="Times New Roman" w:hAnsi="Times New Roman" w:cs="Times New Roman"/>
          <w:sz w:val="32"/>
          <w:szCs w:val="28"/>
        </w:rPr>
      </w:pPr>
      <w:r>
        <w:rPr>
          <w:rFonts w:ascii="Times New Roman" w:hAnsi="Times New Roman" w:cs="Times New Roman" w:hint="eastAsia"/>
          <w:sz w:val="32"/>
          <w:szCs w:val="28"/>
        </w:rPr>
        <w:t>T</w:t>
      </w:r>
      <w:r>
        <w:rPr>
          <w:rFonts w:ascii="Times New Roman" w:hAnsi="Times New Roman" w:cs="Times New Roman"/>
          <w:sz w:val="32"/>
          <w:szCs w:val="28"/>
        </w:rPr>
        <w:t>he communication starts from an end device sends a CONNECT request to server, then after</w:t>
      </w:r>
      <w:r w:rsidR="00774254">
        <w:rPr>
          <w:rFonts w:ascii="Times New Roman" w:hAnsi="Times New Roman" w:cs="Times New Roman"/>
          <w:sz w:val="32"/>
          <w:szCs w:val="28"/>
        </w:rPr>
        <w:t xml:space="preserve"> receiving</w:t>
      </w:r>
      <w:r>
        <w:rPr>
          <w:rFonts w:ascii="Times New Roman" w:hAnsi="Times New Roman" w:cs="Times New Roman"/>
          <w:sz w:val="32"/>
          <w:szCs w:val="28"/>
        </w:rPr>
        <w:t xml:space="preserve"> the request server would send a CONNACK </w:t>
      </w:r>
      <w:r w:rsidR="00774254">
        <w:rPr>
          <w:rFonts w:ascii="Times New Roman" w:hAnsi="Times New Roman" w:cs="Times New Roman"/>
          <w:sz w:val="32"/>
          <w:szCs w:val="28"/>
        </w:rPr>
        <w:t xml:space="preserve">back to implementing that the connection has been established. Since Broker need assign computation resource for the computation requests from end device, use Thread-per-Message to create thread and finish the computation would cause a lot of costs, we take the idea of thread pool for achieving concurrency of the execution. Each time a computation request come, Broker will </w:t>
      </w:r>
      <w:r w:rsidR="00DA635B">
        <w:rPr>
          <w:rFonts w:ascii="Times New Roman" w:hAnsi="Times New Roman" w:cs="Times New Roman"/>
          <w:sz w:val="32"/>
          <w:szCs w:val="28"/>
        </w:rPr>
        <w:t>assign a thread for it.</w:t>
      </w:r>
      <w:r w:rsidR="00774254">
        <w:rPr>
          <w:rFonts w:ascii="Times New Roman" w:hAnsi="Times New Roman" w:cs="Times New Roman"/>
          <w:sz w:val="32"/>
          <w:szCs w:val="28"/>
        </w:rPr>
        <w:t xml:space="preserve">  </w:t>
      </w:r>
    </w:p>
    <w:p w14:paraId="0F671B36" w14:textId="77777777" w:rsidR="003E4462" w:rsidRPr="003E4462" w:rsidRDefault="00DA635B" w:rsidP="00655F31">
      <w:pPr>
        <w:pStyle w:val="a4"/>
        <w:widowControl/>
        <w:numPr>
          <w:ilvl w:val="0"/>
          <w:numId w:val="5"/>
        </w:numPr>
        <w:ind w:firstLineChars="0"/>
        <w:jc w:val="left"/>
        <w:rPr>
          <w:rFonts w:ascii="Times New Roman" w:hAnsi="Times New Roman" w:cs="Times New Roman"/>
          <w:b/>
          <w:sz w:val="32"/>
          <w:szCs w:val="28"/>
        </w:rPr>
      </w:pPr>
      <w:r w:rsidRPr="00DA635B">
        <w:rPr>
          <w:rFonts w:ascii="Times New Roman" w:hAnsi="Times New Roman" w:cs="Times New Roman" w:hint="eastAsia"/>
          <w:sz w:val="32"/>
          <w:szCs w:val="28"/>
        </w:rPr>
        <w:t>A</w:t>
      </w:r>
      <w:r w:rsidRPr="00DA635B">
        <w:rPr>
          <w:rFonts w:ascii="Times New Roman" w:hAnsi="Times New Roman" w:cs="Times New Roman"/>
          <w:sz w:val="32"/>
          <w:szCs w:val="28"/>
        </w:rPr>
        <w:t xml:space="preserve">fter the initialization process, end device can subscribe to the TOPIC2 </w:t>
      </w:r>
      <w:r w:rsidR="00E849DC">
        <w:rPr>
          <w:rFonts w:ascii="Times New Roman" w:hAnsi="Times New Roman" w:cs="Times New Roman"/>
          <w:sz w:val="32"/>
          <w:szCs w:val="28"/>
        </w:rPr>
        <w:t>to get the final classification, and server will return a SUBACK in response. End device would encapsulate TOPIC1 with message (e.g., DNN model, layer number, and intermediate result) and send them to server for further computing.</w:t>
      </w:r>
      <w:r w:rsidR="00FF268D">
        <w:rPr>
          <w:rFonts w:ascii="Times New Roman" w:hAnsi="Times New Roman" w:cs="Times New Roman"/>
          <w:sz w:val="32"/>
          <w:szCs w:val="28"/>
        </w:rPr>
        <w:t xml:space="preserve"> Broker will choose thread in the thread pool, assign computation resource for it. After the thread SUBSCRIBE to TOPIC1, it will receive the </w:t>
      </w:r>
      <w:r w:rsidR="00C71739">
        <w:rPr>
          <w:rFonts w:ascii="Times New Roman" w:hAnsi="Times New Roman" w:cs="Times New Roman"/>
          <w:sz w:val="32"/>
          <w:szCs w:val="28"/>
        </w:rPr>
        <w:t>message send from end device in TOPIC1. Combining the feature of Chainer, server will accomplish the model inference and send back the result in TOPIC2. End device can SUBSCRIBE to TOPIC2 to acquire the final classification.</w:t>
      </w:r>
      <w:r w:rsidR="00E849DC">
        <w:rPr>
          <w:rFonts w:ascii="Times New Roman" w:hAnsi="Times New Roman" w:cs="Times New Roman"/>
          <w:sz w:val="32"/>
          <w:szCs w:val="28"/>
        </w:rPr>
        <w:t xml:space="preserve"> </w:t>
      </w:r>
    </w:p>
    <w:p w14:paraId="2E94168F" w14:textId="6F79A085" w:rsidR="003E4462" w:rsidRDefault="003E4462" w:rsidP="00655F31">
      <w:pPr>
        <w:pStyle w:val="a4"/>
        <w:widowControl/>
        <w:numPr>
          <w:ilvl w:val="0"/>
          <w:numId w:val="5"/>
        </w:numPr>
        <w:ind w:firstLineChars="0"/>
        <w:jc w:val="left"/>
        <w:rPr>
          <w:rFonts w:ascii="Times New Roman" w:hAnsi="Times New Roman" w:cs="Times New Roman"/>
          <w:b/>
          <w:sz w:val="32"/>
          <w:szCs w:val="28"/>
        </w:rPr>
      </w:pPr>
      <w:r>
        <w:rPr>
          <w:rFonts w:ascii="Times New Roman" w:hAnsi="Times New Roman" w:cs="Times New Roman"/>
          <w:sz w:val="32"/>
          <w:szCs w:val="28"/>
        </w:rPr>
        <w:t>The communication ends at the end device has got the classification, where end device would send disconnect to server and get reply.</w:t>
      </w:r>
    </w:p>
    <w:p w14:paraId="599A26EF" w14:textId="77777777" w:rsidR="003E4462" w:rsidRDefault="003E4462" w:rsidP="003E4462">
      <w:pPr>
        <w:pStyle w:val="a4"/>
        <w:widowControl/>
        <w:ind w:left="720" w:firstLineChars="0" w:firstLine="0"/>
        <w:jc w:val="left"/>
        <w:rPr>
          <w:rFonts w:ascii="Times New Roman" w:hAnsi="Times New Roman" w:cs="Times New Roman"/>
          <w:b/>
          <w:sz w:val="32"/>
          <w:szCs w:val="28"/>
        </w:rPr>
      </w:pPr>
    </w:p>
    <w:p w14:paraId="42027FCA" w14:textId="08EFDF6C" w:rsidR="000D3258" w:rsidRPr="003E4462" w:rsidRDefault="003E4462" w:rsidP="003E4462">
      <w:pPr>
        <w:pStyle w:val="a4"/>
        <w:widowControl/>
        <w:ind w:left="720" w:firstLineChars="0" w:firstLine="0"/>
        <w:jc w:val="left"/>
        <w:rPr>
          <w:rFonts w:ascii="Times New Roman" w:hAnsi="Times New Roman" w:cs="Times New Roman"/>
          <w:b/>
          <w:sz w:val="32"/>
          <w:szCs w:val="28"/>
        </w:rPr>
      </w:pPr>
      <w:r>
        <w:rPr>
          <w:rFonts w:ascii="Times New Roman" w:hAnsi="Times New Roman" w:cs="Times New Roman"/>
          <w:b/>
          <w:noProof/>
          <w:sz w:val="32"/>
          <w:szCs w:val="28"/>
          <w:lang w:eastAsia="zh-TW"/>
        </w:rPr>
        <w:drawing>
          <wp:inline distT="0" distB="0" distL="0" distR="0" wp14:anchorId="59C82B2F" wp14:editId="12EA079C">
            <wp:extent cx="5791200" cy="2451909"/>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483" cy="2484629"/>
                    </a:xfrm>
                    <a:prstGeom prst="rect">
                      <a:avLst/>
                    </a:prstGeom>
                    <a:noFill/>
                  </pic:spPr>
                </pic:pic>
              </a:graphicData>
            </a:graphic>
          </wp:inline>
        </w:drawing>
      </w:r>
    </w:p>
    <w:p w14:paraId="6B85C916" w14:textId="53B79446" w:rsidR="00A50D1C" w:rsidRDefault="00A50D1C" w:rsidP="00A50D1C">
      <w:pPr>
        <w:widowControl/>
        <w:jc w:val="center"/>
        <w:rPr>
          <w:rFonts w:ascii="Times New Roman" w:hAnsi="Times New Roman" w:cs="Times New Roman"/>
          <w:sz w:val="24"/>
          <w:szCs w:val="28"/>
        </w:rPr>
      </w:pPr>
      <w:r w:rsidRPr="00301798">
        <w:rPr>
          <w:rFonts w:ascii="Times New Roman" w:hAnsi="Times New Roman" w:cs="Times New Roman" w:hint="eastAsia"/>
          <w:sz w:val="24"/>
          <w:szCs w:val="28"/>
        </w:rPr>
        <w:t>Figure</w:t>
      </w:r>
      <w:r w:rsidRPr="00301798">
        <w:rPr>
          <w:rFonts w:ascii="Times New Roman" w:hAnsi="Times New Roman" w:cs="Times New Roman"/>
          <w:sz w:val="24"/>
          <w:szCs w:val="28"/>
        </w:rPr>
        <w:t xml:space="preserve"> </w:t>
      </w:r>
      <w:r>
        <w:rPr>
          <w:rFonts w:ascii="Times New Roman" w:hAnsi="Times New Roman" w:cs="Times New Roman"/>
          <w:sz w:val="24"/>
          <w:szCs w:val="28"/>
        </w:rPr>
        <w:t>3</w:t>
      </w:r>
      <w:r w:rsidRPr="00301798">
        <w:rPr>
          <w:rFonts w:ascii="Times New Roman" w:hAnsi="Times New Roman" w:cs="Times New Roman"/>
          <w:sz w:val="24"/>
          <w:szCs w:val="28"/>
        </w:rPr>
        <w:t xml:space="preserve">. </w:t>
      </w:r>
      <w:r>
        <w:rPr>
          <w:rFonts w:ascii="Times New Roman" w:hAnsi="Times New Roman" w:cs="Times New Roman"/>
          <w:sz w:val="24"/>
          <w:szCs w:val="28"/>
        </w:rPr>
        <w:t>Communication between Comm. module and MQTT Server</w:t>
      </w:r>
      <w:r w:rsidR="00DA635B">
        <w:rPr>
          <w:rFonts w:ascii="Times New Roman" w:hAnsi="Times New Roman" w:cs="Times New Roman"/>
          <w:sz w:val="24"/>
          <w:szCs w:val="28"/>
        </w:rPr>
        <w:t xml:space="preserve">. TOPIC1 represents for the topic of end device requests, and TOPIC2 represent for the topic of the final </w:t>
      </w:r>
      <w:r w:rsidR="00E221B1">
        <w:rPr>
          <w:rFonts w:ascii="Times New Roman" w:hAnsi="Times New Roman" w:cs="Times New Roman"/>
          <w:sz w:val="24"/>
          <w:szCs w:val="28"/>
        </w:rPr>
        <w:t>prediction</w:t>
      </w:r>
      <w:r w:rsidR="00DA635B">
        <w:rPr>
          <w:rFonts w:ascii="Times New Roman" w:hAnsi="Times New Roman" w:cs="Times New Roman"/>
          <w:sz w:val="24"/>
          <w:szCs w:val="28"/>
        </w:rPr>
        <w:t>.</w:t>
      </w:r>
    </w:p>
    <w:p w14:paraId="040FC1AD" w14:textId="5F575835" w:rsidR="00A50D1C" w:rsidRDefault="00A50D1C" w:rsidP="00A272E5">
      <w:pPr>
        <w:widowControl/>
        <w:jc w:val="left"/>
        <w:rPr>
          <w:rFonts w:ascii="Times New Roman" w:hAnsi="Times New Roman" w:cs="Times New Roman"/>
          <w:b/>
          <w:sz w:val="32"/>
          <w:szCs w:val="28"/>
        </w:rPr>
      </w:pPr>
    </w:p>
    <w:p w14:paraId="7AE5AE4B" w14:textId="32989DAA" w:rsidR="00A859E5" w:rsidRDefault="00A859E5" w:rsidP="00A859E5">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-ii</w:t>
      </w:r>
      <w:r>
        <w:rPr>
          <w:rFonts w:ascii="Times New Roman" w:hAnsi="Times New Roman" w:cs="Times New Roman"/>
          <w:b/>
          <w:color w:val="4472C4" w:themeColor="accent1"/>
          <w:sz w:val="32"/>
          <w:szCs w:val="28"/>
        </w:rPr>
        <w:t>i</w:t>
      </w:r>
      <w:r w:rsidRPr="007C7927">
        <w:rPr>
          <w:rFonts w:ascii="Times New Roman" w:hAnsi="Times New Roman" w:cs="Times New Roman"/>
          <w:b/>
          <w:color w:val="4472C4" w:themeColor="accent1"/>
          <w:sz w:val="32"/>
          <w:szCs w:val="28"/>
        </w:rPr>
        <w:t xml:space="preserve"> </w:t>
      </w:r>
      <w:r w:rsidR="00145E0A">
        <w:rPr>
          <w:rFonts w:ascii="Times New Roman" w:hAnsi="Times New Roman" w:cs="Times New Roman"/>
          <w:b/>
          <w:color w:val="4472C4" w:themeColor="accent1"/>
          <w:sz w:val="32"/>
          <w:szCs w:val="28"/>
        </w:rPr>
        <w:t>error control</w:t>
      </w:r>
      <w:r w:rsidR="00D04D7C">
        <w:rPr>
          <w:rFonts w:ascii="Times New Roman" w:hAnsi="Times New Roman" w:cs="Times New Roman"/>
          <w:b/>
          <w:color w:val="4472C4" w:themeColor="accent1"/>
          <w:sz w:val="32"/>
          <w:szCs w:val="28"/>
        </w:rPr>
        <w:t>?????</w:t>
      </w:r>
    </w:p>
    <w:p w14:paraId="73831740" w14:textId="77777777" w:rsidR="00740657" w:rsidRDefault="003E4462" w:rsidP="00740657">
      <w:pPr>
        <w:widowControl/>
        <w:jc w:val="left"/>
        <w:rPr>
          <w:ins w:id="127" w:author="Izacos Tu" w:date="2018-03-15T17:53:00Z"/>
          <w:rFonts w:ascii="Times New Roman" w:hAnsi="Times New Roman" w:cs="Times New Roman"/>
          <w:sz w:val="32"/>
          <w:szCs w:val="28"/>
        </w:rPr>
      </w:pPr>
      <w:r w:rsidRPr="003E4462">
        <w:rPr>
          <w:rFonts w:ascii="Times New Roman" w:hAnsi="Times New Roman" w:cs="Times New Roman"/>
          <w:sz w:val="32"/>
          <w:szCs w:val="28"/>
        </w:rPr>
        <w:t>SSL/TSL</w:t>
      </w:r>
    </w:p>
    <w:p w14:paraId="6EDDEAC5" w14:textId="19F1FCFC" w:rsidR="00740657" w:rsidRPr="006F5B0F" w:rsidRDefault="00740657" w:rsidP="00740657">
      <w:pPr>
        <w:widowControl/>
        <w:jc w:val="left"/>
        <w:rPr>
          <w:moveTo w:id="128" w:author="Izacos Tu" w:date="2018-03-15T17:53:00Z"/>
          <w:rFonts w:ascii="Times New Roman" w:hAnsi="Times New Roman" w:cs="Times New Roman"/>
          <w:sz w:val="32"/>
          <w:szCs w:val="28"/>
        </w:rPr>
      </w:pPr>
      <w:moveToRangeStart w:id="129" w:author="Izacos Tu" w:date="2018-03-15T17:53:00Z" w:name="move508899723"/>
      <w:moveTo w:id="130" w:author="Izacos Tu" w:date="2018-03-15T17:53:00Z">
        <w:r w:rsidRPr="006F5B0F">
          <w:rPr>
            <w:rFonts w:ascii="Times New Roman" w:hAnsi="Times New Roman" w:cs="Times New Roman"/>
            <w:sz w:val="32"/>
            <w:szCs w:val="28"/>
          </w:rPr>
          <w:t xml:space="preserve">Persistent Session can be used to reconnect </w:t>
        </w:r>
      </w:moveTo>
    </w:p>
    <w:moveToRangeEnd w:id="129"/>
    <w:p w14:paraId="23E55901" w14:textId="04D056FE" w:rsidR="003E4462" w:rsidRPr="003E4462" w:rsidRDefault="003E4462" w:rsidP="00A859E5">
      <w:pPr>
        <w:widowControl/>
        <w:jc w:val="left"/>
        <w:rPr>
          <w:rFonts w:ascii="Times New Roman" w:hAnsi="Times New Roman" w:cs="Times New Roman"/>
          <w:sz w:val="32"/>
          <w:szCs w:val="28"/>
        </w:rPr>
      </w:pPr>
    </w:p>
    <w:p w14:paraId="3DD67F1F" w14:textId="263A14DC" w:rsidR="00A859E5" w:rsidRDefault="00A859E5" w:rsidP="00A859E5">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iv</w:t>
      </w:r>
      <w:r w:rsidRPr="007C7927">
        <w:rPr>
          <w:rFonts w:ascii="Times New Roman" w:hAnsi="Times New Roman" w:cs="Times New Roman"/>
          <w:b/>
          <w:color w:val="4472C4" w:themeColor="accent1"/>
          <w:sz w:val="32"/>
          <w:szCs w:val="28"/>
        </w:rPr>
        <w:t xml:space="preserve"> </w:t>
      </w:r>
      <w:del w:id="131" w:author="孫啟慧" w:date="2018-03-15T23:38:00Z">
        <w:r w:rsidRPr="00A859E5" w:rsidDel="004F4D6E">
          <w:rPr>
            <w:rFonts w:ascii="Times New Roman" w:hAnsi="Times New Roman" w:cs="Times New Roman"/>
            <w:b/>
            <w:color w:val="4472C4" w:themeColor="accent1"/>
            <w:sz w:val="32"/>
            <w:szCs w:val="28"/>
          </w:rPr>
          <w:delText>Persistent Session</w:delText>
        </w:r>
        <w:r w:rsidDel="004F4D6E">
          <w:rPr>
            <w:rFonts w:ascii="Times New Roman" w:hAnsi="Times New Roman" w:cs="Times New Roman"/>
            <w:b/>
            <w:color w:val="4472C4" w:themeColor="accent1"/>
            <w:sz w:val="32"/>
            <w:szCs w:val="28"/>
          </w:rPr>
          <w:delText xml:space="preserve"> and </w:delText>
        </w:r>
      </w:del>
      <w:r w:rsidRPr="00A859E5">
        <w:rPr>
          <w:rFonts w:ascii="Times New Roman" w:hAnsi="Times New Roman" w:cs="Times New Roman"/>
          <w:b/>
          <w:color w:val="4472C4" w:themeColor="accent1"/>
          <w:sz w:val="32"/>
          <w:szCs w:val="28"/>
        </w:rPr>
        <w:t>Retained Message</w:t>
      </w:r>
      <w:del w:id="132" w:author=" 孫" w:date="2018-03-15T23:53:00Z">
        <w:r w:rsidRPr="00A859E5" w:rsidDel="005C28B8">
          <w:rPr>
            <w:rFonts w:ascii="Times New Roman" w:hAnsi="Times New Roman" w:cs="Times New Roman"/>
            <w:b/>
            <w:color w:val="4472C4" w:themeColor="accent1"/>
            <w:sz w:val="32"/>
            <w:szCs w:val="28"/>
          </w:rPr>
          <w:delText>s</w:delText>
        </w:r>
      </w:del>
    </w:p>
    <w:p w14:paraId="474755A7" w14:textId="4E535B2F" w:rsidR="003E4462" w:rsidRPr="006F5B0F" w:rsidDel="00740657" w:rsidRDefault="003E4462" w:rsidP="00A859E5">
      <w:pPr>
        <w:widowControl/>
        <w:jc w:val="left"/>
        <w:rPr>
          <w:moveFrom w:id="133" w:author="Izacos Tu" w:date="2018-03-15T17:53:00Z"/>
          <w:rFonts w:ascii="Times New Roman" w:hAnsi="Times New Roman" w:cs="Times New Roman"/>
          <w:sz w:val="32"/>
          <w:szCs w:val="28"/>
        </w:rPr>
      </w:pPr>
      <w:moveFromRangeStart w:id="134" w:author="Izacos Tu" w:date="2018-03-15T17:53:00Z" w:name="move508899723"/>
      <w:moveFrom w:id="135" w:author="Izacos Tu" w:date="2018-03-15T17:53:00Z">
        <w:r w:rsidRPr="006F5B0F" w:rsidDel="00740657">
          <w:rPr>
            <w:rFonts w:ascii="Times New Roman" w:hAnsi="Times New Roman" w:cs="Times New Roman"/>
            <w:sz w:val="32"/>
            <w:szCs w:val="28"/>
          </w:rPr>
          <w:t xml:space="preserve">Persistent Session can be used </w:t>
        </w:r>
        <w:r w:rsidR="006F5B0F" w:rsidRPr="006F5B0F" w:rsidDel="00740657">
          <w:rPr>
            <w:rFonts w:ascii="Times New Roman" w:hAnsi="Times New Roman" w:cs="Times New Roman"/>
            <w:sz w:val="32"/>
            <w:szCs w:val="28"/>
          </w:rPr>
          <w:t xml:space="preserve">to reconnect </w:t>
        </w:r>
      </w:moveFrom>
    </w:p>
    <w:moveFromRangeEnd w:id="134"/>
    <w:p w14:paraId="4316DB67" w14:textId="42AEC1C7" w:rsidR="005C28B8" w:rsidRDefault="006F5B0F" w:rsidP="00A859E5">
      <w:pPr>
        <w:widowControl/>
        <w:jc w:val="left"/>
        <w:rPr>
          <w:ins w:id="136" w:author=" 孫" w:date="2018-03-15T23:51:00Z"/>
          <w:rFonts w:ascii="Times New Roman" w:hAnsi="Times New Roman" w:cs="Times New Roman"/>
          <w:sz w:val="32"/>
          <w:szCs w:val="28"/>
        </w:rPr>
      </w:pPr>
      <w:r w:rsidRPr="006F5B0F">
        <w:rPr>
          <w:rFonts w:ascii="Times New Roman" w:hAnsi="Times New Roman" w:cs="Times New Roman"/>
          <w:sz w:val="32"/>
          <w:szCs w:val="28"/>
        </w:rPr>
        <w:t>Retained message</w:t>
      </w:r>
      <w:ins w:id="137" w:author=" 孫" w:date="2018-03-15T23:53:00Z">
        <w:r w:rsidR="005C28B8">
          <w:rPr>
            <w:rFonts w:ascii="Times New Roman" w:hAnsi="Times New Roman" w:cs="Times New Roman"/>
            <w:sz w:val="32"/>
            <w:szCs w:val="28"/>
          </w:rPr>
          <w:t xml:space="preserve"> is a useful feature </w:t>
        </w:r>
      </w:ins>
      <w:ins w:id="138" w:author=" 孫" w:date="2018-03-15T23:54:00Z">
        <w:r w:rsidR="005C28B8">
          <w:rPr>
            <w:rFonts w:ascii="Times New Roman" w:hAnsi="Times New Roman" w:cs="Times New Roman"/>
            <w:sz w:val="32"/>
            <w:szCs w:val="28"/>
          </w:rPr>
          <w:t xml:space="preserve">of MQTT which can be used for keeping the last state of </w:t>
        </w:r>
      </w:ins>
      <w:ins w:id="139" w:author=" 孫" w:date="2018-03-15T23:56:00Z">
        <w:r w:rsidR="005C28B8">
          <w:rPr>
            <w:rFonts w:ascii="Times New Roman" w:hAnsi="Times New Roman" w:cs="Times New Roman"/>
            <w:sz w:val="32"/>
            <w:szCs w:val="28"/>
          </w:rPr>
          <w:t>each topic</w:t>
        </w:r>
      </w:ins>
      <w:ins w:id="140" w:author=" 孫" w:date="2018-03-15T23:57:00Z">
        <w:r w:rsidR="00DB5695">
          <w:rPr>
            <w:rFonts w:ascii="Times New Roman" w:hAnsi="Times New Roman" w:cs="Times New Roman"/>
            <w:sz w:val="32"/>
            <w:szCs w:val="28"/>
          </w:rPr>
          <w:t>,</w:t>
        </w:r>
      </w:ins>
      <w:ins w:id="141" w:author=" 孫" w:date="2018-03-15T23:44:00Z">
        <w:r w:rsidR="004F4D6E">
          <w:rPr>
            <w:rFonts w:ascii="Times New Roman" w:hAnsi="Times New Roman" w:cs="Times New Roman"/>
            <w:sz w:val="32"/>
            <w:szCs w:val="28"/>
          </w:rPr>
          <w:t xml:space="preserve"> when a client subscribes to the topic, br</w:t>
        </w:r>
      </w:ins>
      <w:ins w:id="142" w:author=" 孫" w:date="2018-03-15T23:45:00Z">
        <w:r w:rsidR="004F4D6E">
          <w:rPr>
            <w:rFonts w:ascii="Times New Roman" w:hAnsi="Times New Roman" w:cs="Times New Roman"/>
            <w:sz w:val="32"/>
            <w:szCs w:val="28"/>
          </w:rPr>
          <w:t>oker will send t</w:t>
        </w:r>
      </w:ins>
      <w:ins w:id="143" w:author=" 孫" w:date="2018-03-15T23:46:00Z">
        <w:r w:rsidR="004F4D6E">
          <w:rPr>
            <w:rFonts w:ascii="Times New Roman" w:hAnsi="Times New Roman" w:cs="Times New Roman"/>
            <w:sz w:val="32"/>
            <w:szCs w:val="28"/>
          </w:rPr>
          <w:t xml:space="preserve">he </w:t>
        </w:r>
      </w:ins>
      <w:ins w:id="144" w:author=" 孫" w:date="2018-03-15T23:45:00Z">
        <w:r w:rsidR="004F4D6E">
          <w:rPr>
            <w:rFonts w:ascii="Times New Roman" w:hAnsi="Times New Roman" w:cs="Times New Roman"/>
            <w:sz w:val="32"/>
            <w:szCs w:val="28"/>
          </w:rPr>
          <w:t>retained message</w:t>
        </w:r>
      </w:ins>
      <w:ins w:id="145" w:author=" 孫" w:date="2018-03-15T23:46:00Z">
        <w:r w:rsidR="004F4D6E">
          <w:rPr>
            <w:rFonts w:ascii="Times New Roman" w:hAnsi="Times New Roman" w:cs="Times New Roman"/>
            <w:sz w:val="32"/>
            <w:szCs w:val="28"/>
          </w:rPr>
          <w:t xml:space="preserve"> </w:t>
        </w:r>
      </w:ins>
      <w:ins w:id="146" w:author=" 孫" w:date="2018-03-15T23:58:00Z">
        <w:r w:rsidR="00DB5695">
          <w:rPr>
            <w:rFonts w:ascii="Times New Roman" w:hAnsi="Times New Roman" w:cs="Times New Roman"/>
            <w:sz w:val="32"/>
            <w:szCs w:val="28"/>
          </w:rPr>
          <w:t>immediately.</w:t>
        </w:r>
      </w:ins>
      <w:ins w:id="147" w:author=" 孫" w:date="2018-03-15T23:45:00Z">
        <w:r w:rsidR="004F4D6E">
          <w:rPr>
            <w:rFonts w:ascii="Times New Roman" w:hAnsi="Times New Roman" w:cs="Times New Roman"/>
            <w:sz w:val="32"/>
            <w:szCs w:val="28"/>
          </w:rPr>
          <w:t xml:space="preserve"> </w:t>
        </w:r>
      </w:ins>
      <w:ins w:id="148" w:author=" 孫" w:date="2018-03-15T23:51:00Z">
        <w:r w:rsidR="005C28B8" w:rsidRPr="00A30AE8">
          <w:rPr>
            <w:rFonts w:ascii="Times New Roman" w:hAnsi="Times New Roman" w:cs="Times New Roman"/>
            <w:sz w:val="32"/>
            <w:szCs w:val="28"/>
            <w:rPrChange w:id="149" w:author=" 孫" w:date="2018-03-15T23:59:00Z">
              <w:rPr>
                <w:rFonts w:ascii="Tahoma" w:hAnsi="Tahoma" w:cs="Tahoma"/>
                <w:color w:val="303030"/>
                <w:sz w:val="27"/>
                <w:szCs w:val="27"/>
                <w:shd w:val="clear" w:color="auto" w:fill="FFFFFF"/>
              </w:rPr>
            </w:rPrChange>
          </w:rPr>
          <w:t>Without </w:t>
        </w:r>
        <w:r w:rsidR="005C28B8" w:rsidRPr="00A30AE8">
          <w:rPr>
            <w:rFonts w:ascii="Times New Roman" w:hAnsi="Times New Roman" w:cs="Times New Roman"/>
            <w:sz w:val="32"/>
            <w:szCs w:val="28"/>
            <w:rPrChange w:id="150" w:author=" 孫" w:date="2018-03-15T23:59:00Z">
              <w:rPr>
                <w:rStyle w:val="ac"/>
                <w:rFonts w:ascii="Tahoma" w:hAnsi="Tahoma" w:cs="Tahoma"/>
                <w:color w:val="303030"/>
                <w:sz w:val="27"/>
                <w:szCs w:val="27"/>
                <w:shd w:val="clear" w:color="auto" w:fill="FFFFFF"/>
              </w:rPr>
            </w:rPrChange>
          </w:rPr>
          <w:t>retained messages</w:t>
        </w:r>
      </w:ins>
      <w:ins w:id="151" w:author=" 孫" w:date="2018-03-15T23:59:00Z">
        <w:r w:rsidR="00A30AE8">
          <w:rPr>
            <w:rFonts w:ascii="Times New Roman" w:hAnsi="Times New Roman" w:cs="Times New Roman"/>
            <w:bCs/>
            <w:sz w:val="32"/>
            <w:szCs w:val="28"/>
          </w:rPr>
          <w:t>,</w:t>
        </w:r>
      </w:ins>
      <w:ins w:id="152" w:author=" 孫" w:date="2018-03-15T23:51:00Z">
        <w:r w:rsidR="005C28B8" w:rsidRPr="00A30AE8">
          <w:rPr>
            <w:rFonts w:ascii="Times New Roman" w:hAnsi="Times New Roman" w:cs="Times New Roman"/>
            <w:sz w:val="32"/>
            <w:szCs w:val="28"/>
            <w:rPrChange w:id="153" w:author=" 孫" w:date="2018-03-15T23:59:00Z">
              <w:rPr>
                <w:rFonts w:ascii="Tahoma" w:hAnsi="Tahoma" w:cs="Tahoma"/>
                <w:color w:val="303030"/>
                <w:sz w:val="27"/>
                <w:szCs w:val="27"/>
                <w:shd w:val="clear" w:color="auto" w:fill="FFFFFF"/>
              </w:rPr>
            </w:rPrChange>
          </w:rPr>
          <w:t> the subscriber would have to wait for the status to change before it received a message.</w:t>
        </w:r>
      </w:ins>
      <w:ins w:id="154" w:author=" 孫" w:date="2018-03-15T23:59:00Z">
        <w:r w:rsidR="00A30AE8">
          <w:rPr>
            <w:rFonts w:ascii="Times New Roman" w:hAnsi="Times New Roman" w:cs="Times New Roman" w:hint="eastAsia"/>
            <w:sz w:val="32"/>
            <w:szCs w:val="28"/>
          </w:rPr>
          <w:t xml:space="preserve"> </w:t>
        </w:r>
        <w:r w:rsidR="00A30AE8">
          <w:rPr>
            <w:rFonts w:ascii="Times New Roman" w:hAnsi="Times New Roman" w:cs="Times New Roman"/>
            <w:sz w:val="32"/>
            <w:szCs w:val="28"/>
          </w:rPr>
          <w:t>We use th</w:t>
        </w:r>
      </w:ins>
      <w:ins w:id="155" w:author=" 孫" w:date="2018-03-16T00:00:00Z">
        <w:r w:rsidR="00A30AE8">
          <w:rPr>
            <w:rFonts w:ascii="Times New Roman" w:hAnsi="Times New Roman" w:cs="Times New Roman"/>
            <w:sz w:val="32"/>
            <w:szCs w:val="28"/>
          </w:rPr>
          <w:t>is feature to deliver the system configuration</w:t>
        </w:r>
      </w:ins>
      <w:ins w:id="156" w:author=" 孫" w:date="2018-03-16T00:01:00Z">
        <w:r w:rsidR="00A30AE8">
          <w:rPr>
            <w:rFonts w:ascii="Times New Roman" w:hAnsi="Times New Roman" w:cs="Times New Roman"/>
            <w:sz w:val="32"/>
            <w:szCs w:val="28"/>
          </w:rPr>
          <w:t xml:space="preserve">, each client that connect with the broker would receive this message and reconfigure the </w:t>
        </w:r>
      </w:ins>
      <w:ins w:id="157" w:author=" 孫" w:date="2018-03-16T00:02:00Z">
        <w:r w:rsidR="00A30AE8">
          <w:rPr>
            <w:rFonts w:ascii="Times New Roman" w:hAnsi="Times New Roman" w:cs="Times New Roman"/>
            <w:sz w:val="32"/>
            <w:szCs w:val="28"/>
          </w:rPr>
          <w:t xml:space="preserve">framework. </w:t>
        </w:r>
      </w:ins>
      <w:ins w:id="158" w:author=" 孫" w:date="2018-03-16T00:03:00Z">
        <w:r w:rsidR="00F64A29">
          <w:rPr>
            <w:rFonts w:ascii="Times New Roman" w:hAnsi="Times New Roman" w:cs="Times New Roman"/>
            <w:sz w:val="32"/>
            <w:szCs w:val="28"/>
          </w:rPr>
          <w:t>For example, apply this feature to (d)</w:t>
        </w:r>
      </w:ins>
      <w:ins w:id="159" w:author=" 孫" w:date="2018-03-16T00:04:00Z">
        <w:r w:rsidR="00F64A29">
          <w:rPr>
            <w:rFonts w:ascii="Times New Roman" w:hAnsi="Times New Roman" w:cs="Times New Roman"/>
            <w:sz w:val="32"/>
            <w:szCs w:val="28"/>
          </w:rPr>
          <w:t xml:space="preserve"> in Figure 3, the retained message will </w:t>
        </w:r>
      </w:ins>
      <w:ins w:id="160" w:author=" 孫" w:date="2018-03-16T00:05:00Z">
        <w:r w:rsidR="00F64A29">
          <w:rPr>
            <w:rFonts w:ascii="Times New Roman" w:hAnsi="Times New Roman" w:cs="Times New Roman"/>
            <w:sz w:val="32"/>
            <w:szCs w:val="28"/>
          </w:rPr>
          <w:t>conclude the location of aggregator and system configuration.</w:t>
        </w:r>
      </w:ins>
      <w:del w:id="161" w:author=" 孫" w:date="2018-03-15T23:59:00Z">
        <w:r w:rsidRPr="006F5B0F" w:rsidDel="00A30AE8">
          <w:rPr>
            <w:rFonts w:ascii="Times New Roman" w:hAnsi="Times New Roman" w:cs="Times New Roman"/>
            <w:sz w:val="32"/>
            <w:szCs w:val="28"/>
          </w:rPr>
          <w:delText xml:space="preserve"> for system configuration</w:delText>
        </w:r>
      </w:del>
    </w:p>
    <w:p w14:paraId="16338BEA" w14:textId="77777777" w:rsidR="005C28B8" w:rsidRPr="006F5B0F" w:rsidRDefault="005C28B8" w:rsidP="00A859E5">
      <w:pPr>
        <w:widowControl/>
        <w:jc w:val="left"/>
        <w:rPr>
          <w:rFonts w:ascii="Times New Roman" w:hAnsi="Times New Roman" w:cs="Times New Roman"/>
          <w:sz w:val="32"/>
          <w:szCs w:val="28"/>
        </w:rPr>
      </w:pPr>
    </w:p>
    <w:p w14:paraId="5729C51B" w14:textId="779102B7" w:rsidR="00145E0A" w:rsidRDefault="00145E0A" w:rsidP="00145E0A">
      <w:pPr>
        <w:widowControl/>
        <w:jc w:val="left"/>
        <w:rPr>
          <w:rFonts w:ascii="Times New Roman" w:hAnsi="Times New Roman" w:cs="Times New Roman"/>
          <w:b/>
          <w:color w:val="4472C4" w:themeColor="accent1"/>
          <w:sz w:val="32"/>
          <w:szCs w:val="28"/>
        </w:rPr>
      </w:pPr>
      <w:r w:rsidRPr="007C7927">
        <w:rPr>
          <w:rFonts w:ascii="Times New Roman" w:hAnsi="Times New Roman" w:cs="Times New Roman" w:hint="eastAsia"/>
          <w:b/>
          <w:color w:val="4472C4" w:themeColor="accent1"/>
          <w:sz w:val="32"/>
          <w:szCs w:val="28"/>
        </w:rPr>
        <w:t>D</w:t>
      </w:r>
      <w:r w:rsidRPr="007C7927">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v</w:t>
      </w:r>
      <w:r w:rsidRPr="007C7927">
        <w:rPr>
          <w:rFonts w:ascii="Times New Roman" w:hAnsi="Times New Roman" w:cs="Times New Roman"/>
          <w:b/>
          <w:color w:val="4472C4" w:themeColor="accent1"/>
          <w:sz w:val="32"/>
          <w:szCs w:val="28"/>
        </w:rPr>
        <w:t xml:space="preserve"> </w:t>
      </w:r>
      <w:r>
        <w:rPr>
          <w:rFonts w:ascii="Times New Roman" w:hAnsi="Times New Roman" w:cs="Times New Roman"/>
          <w:b/>
          <w:color w:val="4472C4" w:themeColor="accent1"/>
          <w:sz w:val="32"/>
          <w:szCs w:val="28"/>
        </w:rPr>
        <w:t>Overheads</w:t>
      </w:r>
    </w:p>
    <w:p w14:paraId="11222F4D" w14:textId="4904168D" w:rsidR="003E4462" w:rsidRPr="003E4462" w:rsidRDefault="003E4462" w:rsidP="00145E0A">
      <w:pPr>
        <w:widowControl/>
        <w:jc w:val="left"/>
        <w:rPr>
          <w:rFonts w:ascii="Times New Roman" w:hAnsi="Times New Roman" w:cs="Times New Roman"/>
          <w:sz w:val="32"/>
          <w:szCs w:val="28"/>
        </w:rPr>
      </w:pPr>
      <w:r w:rsidRPr="003E4462">
        <w:rPr>
          <w:rFonts w:ascii="Times New Roman" w:hAnsi="Times New Roman" w:cs="Times New Roman"/>
          <w:sz w:val="32"/>
          <w:szCs w:val="28"/>
        </w:rPr>
        <w:t>D</w:t>
      </w:r>
      <w:r w:rsidRPr="003E4462">
        <w:rPr>
          <w:rFonts w:ascii="Times New Roman" w:hAnsi="Times New Roman" w:cs="Times New Roman" w:hint="eastAsia"/>
          <w:sz w:val="32"/>
          <w:szCs w:val="28"/>
        </w:rPr>
        <w:t>esign</w:t>
      </w:r>
      <w:r w:rsidRPr="003E4462">
        <w:rPr>
          <w:rFonts w:ascii="Times New Roman" w:hAnsi="Times New Roman" w:cs="Times New Roman"/>
          <w:sz w:val="32"/>
          <w:szCs w:val="28"/>
        </w:rPr>
        <w:t xml:space="preserve"> </w:t>
      </w:r>
      <w:r>
        <w:rPr>
          <w:rFonts w:ascii="Times New Roman" w:hAnsi="Times New Roman" w:cs="Times New Roman"/>
          <w:sz w:val="32"/>
          <w:szCs w:val="28"/>
        </w:rPr>
        <w:t>experiment to evaluate the time of initial, communication</w:t>
      </w:r>
    </w:p>
    <w:p w14:paraId="6931C99F" w14:textId="77777777" w:rsidR="00A859E5" w:rsidRPr="003E4462" w:rsidRDefault="00A859E5" w:rsidP="00A859E5">
      <w:pPr>
        <w:widowControl/>
        <w:jc w:val="left"/>
        <w:rPr>
          <w:rFonts w:ascii="Times New Roman" w:hAnsi="Times New Roman" w:cs="Times New Roman"/>
          <w:sz w:val="32"/>
          <w:szCs w:val="28"/>
        </w:rPr>
      </w:pPr>
    </w:p>
    <w:p w14:paraId="34DFD946" w14:textId="0A9F1B1D" w:rsidR="007C7927" w:rsidRDefault="007C7927" w:rsidP="00A272E5">
      <w:pPr>
        <w:widowControl/>
        <w:jc w:val="left"/>
        <w:rPr>
          <w:rFonts w:ascii="Times New Roman" w:hAnsi="Times New Roman" w:cs="Times New Roman"/>
          <w:b/>
          <w:sz w:val="32"/>
          <w:szCs w:val="28"/>
        </w:rPr>
      </w:pPr>
    </w:p>
    <w:p w14:paraId="14DFE25B" w14:textId="77777777" w:rsidR="007C7927" w:rsidRDefault="007C7927" w:rsidP="00A272E5">
      <w:pPr>
        <w:widowControl/>
        <w:jc w:val="left"/>
        <w:rPr>
          <w:rFonts w:ascii="Times New Roman" w:hAnsi="Times New Roman" w:cs="Times New Roman"/>
          <w:b/>
          <w:sz w:val="32"/>
          <w:szCs w:val="28"/>
        </w:rPr>
      </w:pPr>
    </w:p>
    <w:p w14:paraId="254CD860" w14:textId="64F08959" w:rsidR="00476D09" w:rsidRDefault="0086294B" w:rsidP="000D3258">
      <w:pPr>
        <w:widowControl/>
        <w:jc w:val="left"/>
        <w:rPr>
          <w:rFonts w:ascii="Times New Roman" w:hAnsi="Times New Roman" w:cs="Times New Roman"/>
          <w:b/>
          <w:color w:val="4472C4" w:themeColor="accent1"/>
          <w:sz w:val="32"/>
          <w:szCs w:val="28"/>
        </w:rPr>
      </w:pPr>
      <w:r>
        <w:rPr>
          <w:rFonts w:ascii="Times New Roman" w:hAnsi="Times New Roman" w:cs="Times New Roman"/>
          <w:b/>
          <w:color w:val="4472C4" w:themeColor="accent1"/>
          <w:sz w:val="32"/>
          <w:szCs w:val="28"/>
        </w:rPr>
        <w:t>L</w:t>
      </w:r>
      <w:r>
        <w:rPr>
          <w:rFonts w:ascii="Times New Roman" w:hAnsi="Times New Roman" w:cs="Times New Roman" w:hint="eastAsia"/>
          <w:b/>
          <w:color w:val="4472C4" w:themeColor="accent1"/>
          <w:sz w:val="32"/>
          <w:szCs w:val="28"/>
        </w:rPr>
        <w:t>ife</w:t>
      </w:r>
      <w:r>
        <w:rPr>
          <w:rFonts w:ascii="Times New Roman" w:hAnsi="Times New Roman" w:cs="Times New Roman"/>
          <w:b/>
          <w:color w:val="4472C4" w:themeColor="accent1"/>
          <w:sz w:val="32"/>
          <w:szCs w:val="28"/>
        </w:rPr>
        <w:t xml:space="preserve"> </w:t>
      </w:r>
      <w:r>
        <w:rPr>
          <w:rFonts w:ascii="Times New Roman" w:hAnsi="Times New Roman" w:cs="Times New Roman" w:hint="eastAsia"/>
          <w:b/>
          <w:color w:val="4472C4" w:themeColor="accent1"/>
          <w:sz w:val="32"/>
          <w:szCs w:val="28"/>
        </w:rPr>
        <w:t>cycle</w:t>
      </w:r>
      <w:r>
        <w:rPr>
          <w:rFonts w:ascii="Times New Roman" w:hAnsi="Times New Roman" w:cs="Times New Roman" w:hint="eastAsia"/>
          <w:b/>
          <w:color w:val="4472C4" w:themeColor="accent1"/>
          <w:sz w:val="32"/>
          <w:szCs w:val="28"/>
        </w:rPr>
        <w:t>，</w:t>
      </w:r>
      <w:r>
        <w:rPr>
          <w:rFonts w:ascii="Times New Roman" w:hAnsi="Times New Roman" w:cs="Times New Roman" w:hint="eastAsia"/>
          <w:b/>
          <w:color w:val="4472C4" w:themeColor="accent1"/>
          <w:sz w:val="32"/>
          <w:szCs w:val="28"/>
        </w:rPr>
        <w:t>issue</w:t>
      </w:r>
      <w:r>
        <w:rPr>
          <w:rFonts w:ascii="Times New Roman" w:hAnsi="Times New Roman" w:cs="Times New Roman" w:hint="eastAsia"/>
          <w:b/>
          <w:color w:val="4472C4" w:themeColor="accent1"/>
          <w:sz w:val="32"/>
          <w:szCs w:val="28"/>
        </w:rPr>
        <w:t>，</w:t>
      </w:r>
      <w:r>
        <w:rPr>
          <w:rFonts w:ascii="Times New Roman" w:hAnsi="Times New Roman" w:cs="Times New Roman" w:hint="eastAsia"/>
          <w:b/>
          <w:color w:val="4472C4" w:themeColor="accent1"/>
          <w:sz w:val="32"/>
          <w:szCs w:val="28"/>
        </w:rPr>
        <w:t>work</w:t>
      </w:r>
      <w:r>
        <w:rPr>
          <w:rFonts w:ascii="Times New Roman" w:hAnsi="Times New Roman" w:cs="Times New Roman"/>
          <w:b/>
          <w:color w:val="4472C4" w:themeColor="accent1"/>
          <w:sz w:val="32"/>
          <w:szCs w:val="28"/>
        </w:rPr>
        <w:t xml:space="preserve"> flow, overhead(initialization, publish, subscribe), </w:t>
      </w:r>
      <w:r w:rsidR="005D50D2">
        <w:rPr>
          <w:rFonts w:ascii="Times New Roman" w:hAnsi="Times New Roman" w:cs="Times New Roman" w:hint="eastAsia"/>
          <w:b/>
          <w:color w:val="4472C4" w:themeColor="accent1"/>
          <w:sz w:val="32"/>
          <w:szCs w:val="28"/>
        </w:rPr>
        <w:t>网路挂了要怎么办（</w:t>
      </w:r>
      <w:r w:rsidR="005D50D2">
        <w:rPr>
          <w:rFonts w:ascii="Times New Roman" w:hAnsi="Times New Roman" w:cs="Times New Roman" w:hint="eastAsia"/>
          <w:b/>
          <w:color w:val="4472C4" w:themeColor="accent1"/>
          <w:sz w:val="32"/>
          <w:szCs w:val="28"/>
        </w:rPr>
        <w:t>M</w:t>
      </w:r>
      <w:r w:rsidR="005D50D2">
        <w:rPr>
          <w:rFonts w:ascii="Times New Roman" w:hAnsi="Times New Roman" w:cs="Times New Roman"/>
          <w:b/>
          <w:color w:val="4472C4" w:themeColor="accent1"/>
          <w:sz w:val="32"/>
          <w:szCs w:val="28"/>
        </w:rPr>
        <w:t xml:space="preserve">QTT </w:t>
      </w:r>
      <w:r w:rsidR="005D50D2">
        <w:rPr>
          <w:rFonts w:ascii="Times New Roman" w:hAnsi="Times New Roman" w:cs="Times New Roman" w:hint="eastAsia"/>
          <w:b/>
          <w:color w:val="4472C4" w:themeColor="accent1"/>
          <w:sz w:val="32"/>
          <w:szCs w:val="28"/>
        </w:rPr>
        <w:t>feature</w:t>
      </w:r>
      <w:r w:rsidR="005D50D2">
        <w:rPr>
          <w:rFonts w:ascii="Times New Roman" w:hAnsi="Times New Roman" w:cs="Times New Roman" w:hint="eastAsia"/>
          <w:b/>
          <w:color w:val="4472C4" w:themeColor="accent1"/>
          <w:sz w:val="32"/>
          <w:szCs w:val="28"/>
        </w:rPr>
        <w:t>）</w:t>
      </w:r>
      <w:r w:rsidR="004E0D7E">
        <w:rPr>
          <w:rFonts w:ascii="Times New Roman" w:hAnsi="Times New Roman" w:cs="Times New Roman" w:hint="eastAsia"/>
          <w:b/>
          <w:color w:val="4472C4" w:themeColor="accent1"/>
          <w:sz w:val="32"/>
          <w:szCs w:val="28"/>
        </w:rPr>
        <w:t>error</w:t>
      </w:r>
      <w:r w:rsidR="004E0D7E">
        <w:rPr>
          <w:rFonts w:ascii="Times New Roman" w:hAnsi="Times New Roman" w:cs="Times New Roman"/>
          <w:b/>
          <w:color w:val="4472C4" w:themeColor="accent1"/>
          <w:sz w:val="32"/>
          <w:szCs w:val="28"/>
        </w:rPr>
        <w:t xml:space="preserve"> </w:t>
      </w:r>
      <w:r w:rsidR="004E0D7E">
        <w:rPr>
          <w:rFonts w:ascii="Times New Roman" w:hAnsi="Times New Roman" w:cs="Times New Roman" w:hint="eastAsia"/>
          <w:b/>
          <w:color w:val="4472C4" w:themeColor="accent1"/>
          <w:sz w:val="32"/>
          <w:szCs w:val="28"/>
        </w:rPr>
        <w:t>control</w:t>
      </w:r>
      <w:r w:rsidR="002C60E8">
        <w:rPr>
          <w:rFonts w:ascii="Times New Roman" w:hAnsi="Times New Roman" w:cs="Times New Roman" w:hint="eastAsia"/>
          <w:b/>
          <w:color w:val="4472C4" w:themeColor="accent1"/>
          <w:sz w:val="32"/>
          <w:szCs w:val="28"/>
        </w:rPr>
        <w:t>，</w:t>
      </w:r>
      <w:r w:rsidR="002C60E8">
        <w:rPr>
          <w:rFonts w:ascii="Times New Roman" w:hAnsi="Times New Roman" w:cs="Times New Roman" w:hint="eastAsia"/>
          <w:b/>
          <w:color w:val="4472C4" w:themeColor="accent1"/>
          <w:sz w:val="32"/>
          <w:szCs w:val="28"/>
        </w:rPr>
        <w:t>thread</w:t>
      </w:r>
      <w:r w:rsidR="002C60E8">
        <w:rPr>
          <w:rFonts w:ascii="Times New Roman" w:hAnsi="Times New Roman" w:cs="Times New Roman" w:hint="eastAsia"/>
          <w:b/>
          <w:color w:val="4472C4" w:themeColor="accent1"/>
          <w:sz w:val="32"/>
          <w:szCs w:val="28"/>
        </w:rPr>
        <w:t>和</w:t>
      </w:r>
      <w:r w:rsidR="002C60E8">
        <w:rPr>
          <w:rFonts w:ascii="Times New Roman" w:hAnsi="Times New Roman" w:cs="Times New Roman" w:hint="eastAsia"/>
          <w:b/>
          <w:color w:val="4472C4" w:themeColor="accent1"/>
          <w:sz w:val="32"/>
          <w:szCs w:val="28"/>
        </w:rPr>
        <w:t>end</w:t>
      </w:r>
      <w:r w:rsidR="002C60E8">
        <w:rPr>
          <w:rFonts w:ascii="Times New Roman" w:hAnsi="Times New Roman" w:cs="Times New Roman"/>
          <w:b/>
          <w:color w:val="4472C4" w:themeColor="accent1"/>
          <w:sz w:val="32"/>
          <w:szCs w:val="28"/>
        </w:rPr>
        <w:t xml:space="preserve"> </w:t>
      </w:r>
      <w:r w:rsidR="002C60E8">
        <w:rPr>
          <w:rFonts w:ascii="Times New Roman" w:hAnsi="Times New Roman" w:cs="Times New Roman" w:hint="eastAsia"/>
          <w:b/>
          <w:color w:val="4472C4" w:themeColor="accent1"/>
          <w:sz w:val="32"/>
          <w:szCs w:val="28"/>
        </w:rPr>
        <w:t>device</w:t>
      </w:r>
      <w:r w:rsidR="002C60E8">
        <w:rPr>
          <w:rFonts w:ascii="Times New Roman" w:hAnsi="Times New Roman" w:cs="Times New Roman" w:hint="eastAsia"/>
          <w:b/>
          <w:color w:val="4472C4" w:themeColor="accent1"/>
          <w:sz w:val="32"/>
          <w:szCs w:val="28"/>
        </w:rPr>
        <w:t>之间的对应</w:t>
      </w:r>
    </w:p>
    <w:p w14:paraId="51A15755" w14:textId="77777777" w:rsidR="009931FC" w:rsidRPr="009931FC" w:rsidRDefault="009931FC" w:rsidP="00A272E5">
      <w:pPr>
        <w:widowControl/>
        <w:jc w:val="left"/>
        <w:rPr>
          <w:rFonts w:ascii="Times New Roman" w:hAnsi="Times New Roman" w:cs="Times New Roman"/>
          <w:b/>
          <w:sz w:val="32"/>
          <w:szCs w:val="28"/>
        </w:rPr>
      </w:pPr>
    </w:p>
    <w:p w14:paraId="31D25DB5" w14:textId="08681270" w:rsidR="00A272E5"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 Experiment and Evaluation</w:t>
      </w:r>
    </w:p>
    <w:p w14:paraId="1B9819A6" w14:textId="351CA94E" w:rsidR="00476D09" w:rsidRDefault="00476D09" w:rsidP="00A272E5">
      <w:pPr>
        <w:widowControl/>
        <w:jc w:val="left"/>
        <w:rPr>
          <w:rFonts w:ascii="Times New Roman" w:hAnsi="Times New Roman" w:cs="Times New Roman"/>
          <w:b/>
          <w:color w:val="4472C4" w:themeColor="accent1"/>
          <w:sz w:val="32"/>
          <w:szCs w:val="28"/>
        </w:rPr>
      </w:pPr>
    </w:p>
    <w:p w14:paraId="2797F16D" w14:textId="123B44F0" w:rsidR="00476D09" w:rsidRDefault="00476D09" w:rsidP="00A272E5">
      <w:pPr>
        <w:widowControl/>
        <w:jc w:val="left"/>
        <w:rPr>
          <w:rFonts w:ascii="Times New Roman" w:hAnsi="Times New Roman" w:cs="Times New Roman"/>
          <w:b/>
          <w:color w:val="4472C4" w:themeColor="accent1"/>
          <w:sz w:val="32"/>
          <w:szCs w:val="28"/>
        </w:rPr>
      </w:pPr>
      <w:r>
        <w:rPr>
          <w:rFonts w:ascii="Times New Roman" w:hAnsi="Times New Roman" w:cs="Times New Roman"/>
          <w:b/>
          <w:color w:val="4472C4" w:themeColor="accent1"/>
          <w:sz w:val="32"/>
          <w:szCs w:val="28"/>
        </w:rPr>
        <w:t xml:space="preserve">## </w:t>
      </w:r>
      <w:r w:rsidRPr="009931FC">
        <w:rPr>
          <w:rFonts w:ascii="Times New Roman" w:hAnsi="Times New Roman" w:cs="Times New Roman"/>
          <w:b/>
          <w:color w:val="4472C4" w:themeColor="accent1"/>
          <w:sz w:val="32"/>
          <w:szCs w:val="28"/>
        </w:rPr>
        <w:t>Related work</w:t>
      </w:r>
    </w:p>
    <w:p w14:paraId="06D05826" w14:textId="77777777" w:rsidR="00476D09" w:rsidRPr="009931FC" w:rsidRDefault="00476D09" w:rsidP="00A272E5">
      <w:pPr>
        <w:widowControl/>
        <w:jc w:val="left"/>
        <w:rPr>
          <w:rFonts w:ascii="Times New Roman" w:hAnsi="Times New Roman" w:cs="Times New Roman"/>
          <w:b/>
          <w:color w:val="4472C4" w:themeColor="accent1"/>
          <w:sz w:val="32"/>
          <w:szCs w:val="28"/>
        </w:rPr>
      </w:pPr>
    </w:p>
    <w:p w14:paraId="1E59D6FA" w14:textId="6E61AB23" w:rsidR="00D5397B" w:rsidRPr="009931FC" w:rsidRDefault="00A272E5" w:rsidP="00A272E5">
      <w:pPr>
        <w:widowControl/>
        <w:jc w:val="left"/>
        <w:rPr>
          <w:rFonts w:ascii="Times New Roman" w:hAnsi="Times New Roman" w:cs="Times New Roman"/>
          <w:b/>
          <w:color w:val="4472C4" w:themeColor="accent1"/>
          <w:sz w:val="32"/>
          <w:szCs w:val="28"/>
        </w:rPr>
      </w:pPr>
      <w:r w:rsidRPr="009931FC">
        <w:rPr>
          <w:rFonts w:ascii="Times New Roman" w:hAnsi="Times New Roman" w:cs="Times New Roman"/>
          <w:b/>
          <w:color w:val="4472C4" w:themeColor="accent1"/>
          <w:sz w:val="32"/>
          <w:szCs w:val="28"/>
        </w:rPr>
        <w:t>## Conclusion</w:t>
      </w:r>
    </w:p>
    <w:sectPr w:rsidR="00D5397B" w:rsidRPr="009931F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孫" w:date="2018-03-08T12:03:00Z" w:initials="孫">
    <w:p w14:paraId="43582409" w14:textId="322B0DAC" w:rsidR="00145327" w:rsidRDefault="00145327" w:rsidP="00145327">
      <w:pPr>
        <w:pStyle w:val="a6"/>
      </w:pPr>
      <w:r>
        <w:rPr>
          <w:rStyle w:val="a5"/>
        </w:rPr>
        <w:annotationRef/>
      </w:r>
      <w:r>
        <w:t>E</w:t>
      </w:r>
      <w:r>
        <w:rPr>
          <w:rFonts w:hint="eastAsia"/>
        </w:rPr>
        <w:t>nable</w:t>
      </w:r>
      <w:r>
        <w:t xml:space="preserve"> parallel computing, </w:t>
      </w:r>
      <w:r>
        <w:rPr>
          <w:rFonts w:hint="eastAsia"/>
        </w:rPr>
        <w:t>可自动转换成</w:t>
      </w:r>
      <w:proofErr w:type="spellStart"/>
      <w:r>
        <w:rPr>
          <w:rFonts w:hint="eastAsia"/>
        </w:rPr>
        <w:t>opencl</w:t>
      </w:r>
      <w:proofErr w:type="spellEnd"/>
      <w:r>
        <w:rPr>
          <w:rFonts w:hint="eastAsia"/>
        </w:rPr>
        <w:t>的code</w:t>
      </w:r>
      <w:r>
        <w:t xml:space="preserve">  </w:t>
      </w:r>
      <w:r>
        <w:rPr>
          <w:rFonts w:hint="eastAsia"/>
        </w:rPr>
        <w:t>跨机器</w:t>
      </w:r>
    </w:p>
  </w:comment>
  <w:comment w:id="15" w:author="孫" w:date="2018-03-08T12:06:00Z" w:initials="孫">
    <w:p w14:paraId="38B85A86" w14:textId="116DC95A" w:rsidR="00145327" w:rsidRDefault="00145327">
      <w:pPr>
        <w:pStyle w:val="a6"/>
      </w:pPr>
      <w:r>
        <w:rPr>
          <w:rStyle w:val="a5"/>
        </w:rPr>
        <w:annotationRef/>
      </w:r>
      <w:proofErr w:type="spellStart"/>
      <w:r>
        <w:rPr>
          <w:rFonts w:hint="eastAsia"/>
        </w:rPr>
        <w:t>Qos</w:t>
      </w:r>
      <w:proofErr w:type="spellEnd"/>
      <w:r>
        <w:t xml:space="preserve"> </w:t>
      </w:r>
      <w:r>
        <w:rPr>
          <w:rFonts w:hint="eastAsia"/>
        </w:rPr>
        <w:t>communication</w:t>
      </w:r>
    </w:p>
  </w:comment>
  <w:comment w:id="16" w:author="孫" w:date="2018-03-08T12:11:00Z" w:initials="孫">
    <w:p w14:paraId="7FB785BB" w14:textId="32873758" w:rsidR="00B86E86" w:rsidRDefault="00B86E86">
      <w:pPr>
        <w:pStyle w:val="a6"/>
      </w:pPr>
      <w:r>
        <w:rPr>
          <w:rFonts w:hint="eastAsia"/>
        </w:rPr>
        <w:t>目前可以看做，</w:t>
      </w:r>
      <w:r>
        <w:rPr>
          <w:rStyle w:val="a5"/>
        </w:rPr>
        <w:annotationRef/>
      </w:r>
      <w:r>
        <w:rPr>
          <w:rFonts w:hint="eastAsia"/>
        </w:rPr>
        <w:t>支援多个end</w:t>
      </w:r>
      <w:r>
        <w:t xml:space="preserve"> </w:t>
      </w:r>
      <w:r>
        <w:rPr>
          <w:rFonts w:hint="eastAsia"/>
        </w:rPr>
        <w:t>device</w:t>
      </w:r>
    </w:p>
  </w:comment>
  <w:comment w:id="17" w:author="孫" w:date="2018-03-08T11:11:00Z" w:initials="孫">
    <w:p w14:paraId="4BAA8AFA" w14:textId="62EE1FBE" w:rsidR="00B762B6" w:rsidRDefault="00B762B6">
      <w:pPr>
        <w:pStyle w:val="a6"/>
      </w:pPr>
      <w:r>
        <w:rPr>
          <w:rStyle w:val="a5"/>
        </w:rPr>
        <w:annotationRef/>
      </w:r>
      <w:r>
        <w:rPr>
          <w:rFonts w:hint="eastAsia"/>
        </w:rPr>
        <w:t>?</w:t>
      </w:r>
      <w:r>
        <w:t>????</w:t>
      </w:r>
    </w:p>
  </w:comment>
  <w:comment w:id="27" w:author="孫" w:date="2018-03-08T11:10:00Z" w:initials="孫">
    <w:p w14:paraId="65DA83DE" w14:textId="77777777" w:rsidR="00156352" w:rsidRPr="001137D3" w:rsidRDefault="00B762B6" w:rsidP="00156352">
      <w:pPr>
        <w:widowControl/>
        <w:jc w:val="left"/>
        <w:rPr>
          <w:rFonts w:ascii="Times New Roman" w:eastAsia="新細明體" w:hAnsi="Times New Roman" w:cs="Times New Roman"/>
          <w:b/>
          <w:color w:val="FF0000"/>
          <w:sz w:val="32"/>
          <w:szCs w:val="28"/>
          <w:lang w:eastAsia="zh-TW"/>
        </w:rPr>
      </w:pPr>
      <w:r>
        <w:rPr>
          <w:rStyle w:val="a5"/>
        </w:rPr>
        <w:annotationRef/>
      </w:r>
      <w:r w:rsidR="00156352" w:rsidRPr="001137D3">
        <w:rPr>
          <w:rFonts w:asciiTheme="minorEastAsia" w:hAnsiTheme="minorEastAsia" w:cs="Times New Roman"/>
          <w:b/>
          <w:color w:val="FF0000"/>
          <w:sz w:val="32"/>
          <w:szCs w:val="28"/>
        </w:rPr>
        <w:t xml:space="preserve">XXX: </w:t>
      </w:r>
      <w:r w:rsidR="00156352" w:rsidRPr="001137D3">
        <w:rPr>
          <w:rFonts w:asciiTheme="minorEastAsia" w:hAnsiTheme="minorEastAsia" w:cs="Times New Roman" w:hint="eastAsia"/>
          <w:b/>
          <w:color w:val="FF0000"/>
          <w:sz w:val="32"/>
          <w:szCs w:val="28"/>
        </w:rPr>
        <w:t>Overview of how device and server perform adaptive inference computing.</w:t>
      </w:r>
    </w:p>
    <w:p w14:paraId="0B01C72D" w14:textId="77777777" w:rsidR="00156352" w:rsidRPr="00B42E7F" w:rsidRDefault="00156352" w:rsidP="00156352">
      <w:pPr>
        <w:widowControl/>
        <w:jc w:val="left"/>
        <w:rPr>
          <w:rFonts w:ascii="Times New Roman" w:hAnsi="Times New Roman" w:cs="Times New Roman"/>
          <w:b/>
          <w:color w:val="FF0000"/>
          <w:sz w:val="32"/>
          <w:szCs w:val="28"/>
        </w:rPr>
      </w:pPr>
      <w:r w:rsidRPr="00B42E7F">
        <w:rPr>
          <w:rFonts w:ascii="Times New Roman" w:hAnsi="Times New Roman" w:cs="Times New Roman"/>
          <w:b/>
          <w:color w:val="FF0000"/>
          <w:sz w:val="32"/>
          <w:szCs w:val="28"/>
        </w:rPr>
        <w:t>F</w:t>
      </w:r>
      <w:r w:rsidRPr="00B42E7F">
        <w:rPr>
          <w:rFonts w:ascii="Times New Roman" w:hAnsi="Times New Roman" w:cs="Times New Roman" w:hint="eastAsia"/>
          <w:b/>
          <w:color w:val="FF0000"/>
          <w:sz w:val="32"/>
          <w:szCs w:val="28"/>
        </w:rPr>
        <w:t>g</w:t>
      </w:r>
      <w:r w:rsidRPr="00B42E7F">
        <w:rPr>
          <w:rFonts w:ascii="Times New Roman" w:hAnsi="Times New Roman" w:cs="Times New Roman"/>
          <w:b/>
          <w:color w:val="FF0000"/>
          <w:sz w:val="32"/>
          <w:szCs w:val="28"/>
        </w:rPr>
        <w:t>1.Precondition</w:t>
      </w:r>
      <w:r w:rsidRPr="00B42E7F">
        <w:rPr>
          <w:rFonts w:ascii="Times New Roman" w:hAnsi="Times New Roman" w:cs="Times New Roman" w:hint="eastAsia"/>
          <w:b/>
          <w:color w:val="FF0000"/>
          <w:sz w:val="32"/>
          <w:szCs w:val="28"/>
        </w:rPr>
        <w:t>——</w:t>
      </w:r>
      <w:r w:rsidRPr="00B42E7F">
        <w:rPr>
          <w:rFonts w:ascii="Times New Roman" w:hAnsi="Times New Roman" w:cs="Times New Roman"/>
          <w:b/>
          <w:color w:val="FF0000"/>
          <w:sz w:val="32"/>
          <w:szCs w:val="28"/>
        </w:rPr>
        <w:t>local exit(</w:t>
      </w:r>
      <w:proofErr w:type="spellStart"/>
      <w:r w:rsidRPr="00B42E7F">
        <w:rPr>
          <w:rFonts w:ascii="Times New Roman" w:hAnsi="Times New Roman" w:cs="Times New Roman"/>
          <w:b/>
          <w:color w:val="FF0000"/>
          <w:sz w:val="32"/>
          <w:szCs w:val="28"/>
        </w:rPr>
        <w:t>brachynet</w:t>
      </w:r>
      <w:proofErr w:type="spellEnd"/>
      <w:r w:rsidRPr="00B42E7F">
        <w:rPr>
          <w:rFonts w:ascii="Times New Roman" w:hAnsi="Times New Roman" w:cs="Times New Roman"/>
          <w:b/>
          <w:color w:val="FF0000"/>
          <w:sz w:val="32"/>
          <w:szCs w:val="28"/>
        </w:rPr>
        <w:t>)</w:t>
      </w:r>
    </w:p>
    <w:p w14:paraId="5E42AF8F" w14:textId="77777777" w:rsidR="00156352" w:rsidRPr="00B42E7F" w:rsidRDefault="00156352" w:rsidP="00156352">
      <w:pPr>
        <w:widowControl/>
        <w:jc w:val="left"/>
        <w:rPr>
          <w:rFonts w:ascii="Times New Roman" w:hAnsi="Times New Roman" w:cs="Times New Roman"/>
          <w:b/>
          <w:color w:val="FF0000"/>
          <w:sz w:val="32"/>
          <w:szCs w:val="28"/>
        </w:rPr>
      </w:pPr>
      <w:r w:rsidRPr="00B42E7F">
        <w:rPr>
          <w:rFonts w:ascii="Times New Roman" w:hAnsi="Times New Roman" w:cs="Times New Roman"/>
          <w:b/>
          <w:color w:val="FF0000"/>
          <w:sz w:val="32"/>
          <w:szCs w:val="28"/>
        </w:rPr>
        <w:t>S</w:t>
      </w:r>
      <w:r w:rsidRPr="00B42E7F">
        <w:rPr>
          <w:rFonts w:ascii="Times New Roman" w:hAnsi="Times New Roman" w:cs="Times New Roman" w:hint="eastAsia"/>
          <w:b/>
          <w:color w:val="FF0000"/>
          <w:sz w:val="32"/>
          <w:szCs w:val="28"/>
        </w:rPr>
        <w:t>i</w:t>
      </w:r>
      <w:r w:rsidRPr="00B42E7F">
        <w:rPr>
          <w:rFonts w:ascii="Times New Roman" w:hAnsi="Times New Roman" w:cs="Times New Roman"/>
          <w:b/>
          <w:color w:val="FF0000"/>
          <w:sz w:val="32"/>
          <w:szCs w:val="28"/>
        </w:rPr>
        <w:t>ngle entry (input) multiple exits</w:t>
      </w:r>
    </w:p>
    <w:p w14:paraId="03344654" w14:textId="74F493E4" w:rsidR="00B762B6" w:rsidRDefault="00B762B6">
      <w:pPr>
        <w:pStyle w:val="a6"/>
      </w:pPr>
    </w:p>
  </w:comment>
  <w:comment w:id="29" w:author="孫" w:date="2018-03-09T23:22:00Z" w:initials="孫">
    <w:p w14:paraId="7984A77E" w14:textId="20C7B9C7" w:rsidR="00CB73BA" w:rsidRDefault="00CB73BA">
      <w:pPr>
        <w:pStyle w:val="a6"/>
      </w:pPr>
      <w:r>
        <w:rPr>
          <w:rStyle w:val="a5"/>
        </w:rPr>
        <w:annotationRef/>
      </w:r>
      <w:r>
        <w:rPr>
          <w:rFonts w:ascii="Times New Roman" w:hAnsi="Times New Roman" w:cs="Times New Roman"/>
          <w:b/>
          <w:sz w:val="32"/>
          <w:szCs w:val="28"/>
        </w:rPr>
        <w:t>To address these problems, end device/server architecture allows high accuracy prediction results for large input data to exit the DNN model early.</w:t>
      </w:r>
    </w:p>
  </w:comment>
  <w:comment w:id="46" w:author="孫" w:date="2018-03-12T02:50:00Z" w:initials="孫">
    <w:p w14:paraId="6BD9DE48" w14:textId="15639C96" w:rsidR="002C5408" w:rsidRDefault="002C5408">
      <w:pPr>
        <w:pStyle w:val="a6"/>
      </w:pPr>
      <w:r>
        <w:rPr>
          <w:rStyle w:val="a5"/>
        </w:rPr>
        <w:annotationRef/>
      </w:r>
      <w:r>
        <w:rPr>
          <w:rFonts w:hint="eastAsia"/>
        </w:rPr>
        <w:t>所使用的e</w:t>
      </w:r>
      <w:r>
        <w:t>ntropy</w:t>
      </w:r>
      <w:r>
        <w:rPr>
          <w:rFonts w:hint="eastAsia"/>
        </w:rPr>
        <w:t>是否要单列一个subsection</w:t>
      </w:r>
      <w:r w:rsidR="008A1A47">
        <w:rPr>
          <w:rFonts w:hint="eastAsia"/>
        </w:rPr>
        <w:t>来介绍</w:t>
      </w:r>
      <w:proofErr w:type="spellStart"/>
      <w:r w:rsidR="008A1A47">
        <w:rPr>
          <w:rFonts w:hint="eastAsia"/>
        </w:rPr>
        <w:t>softmax</w:t>
      </w:r>
      <w:proofErr w:type="spellEnd"/>
      <w:r w:rsidR="008A1A47">
        <w:rPr>
          <w:rFonts w:hint="eastAsia"/>
        </w:rPr>
        <w:t>等</w:t>
      </w:r>
      <w:r>
        <w:rPr>
          <w:rFonts w:hint="eastAsia"/>
        </w:rPr>
        <w:t>？</w:t>
      </w:r>
      <w:r w:rsidR="008A1A47">
        <w:br/>
      </w:r>
      <w:r w:rsidR="008A1A47">
        <w:rPr>
          <w:rFonts w:hint="eastAsia"/>
        </w:rPr>
        <w:t>entropy的功能实现放到</w:t>
      </w:r>
      <w:proofErr w:type="spellStart"/>
      <w:r w:rsidR="008A1A47">
        <w:rPr>
          <w:rFonts w:hint="eastAsia"/>
        </w:rPr>
        <w:t>loacal</w:t>
      </w:r>
      <w:proofErr w:type="spellEnd"/>
      <w:r w:rsidR="008A1A47">
        <w:t xml:space="preserve"> </w:t>
      </w:r>
      <w:r w:rsidR="008A1A47">
        <w:rPr>
          <w:rFonts w:hint="eastAsia"/>
        </w:rPr>
        <w:t>exec？</w:t>
      </w:r>
    </w:p>
  </w:comment>
  <w:comment w:id="47" w:author="孫" w:date="2018-03-12T02:52:00Z" w:initials="孫">
    <w:p w14:paraId="297AEFB3" w14:textId="6987594F" w:rsidR="008A1A47" w:rsidRDefault="008A1A47">
      <w:pPr>
        <w:pStyle w:val="a6"/>
      </w:pPr>
      <w:r>
        <w:rPr>
          <w:rStyle w:val="a5"/>
        </w:rPr>
        <w:annotationRef/>
      </w:r>
      <w:r>
        <w:t>R</w:t>
      </w:r>
      <w:r>
        <w:rPr>
          <w:rFonts w:hint="eastAsia"/>
        </w:rPr>
        <w:t>emote</w:t>
      </w:r>
      <w:r>
        <w:t xml:space="preserve"> </w:t>
      </w:r>
      <w:r>
        <w:rPr>
          <w:rFonts w:hint="eastAsia"/>
        </w:rPr>
        <w:t>exec==thread</w:t>
      </w:r>
      <w:r>
        <w:t xml:space="preserve"> </w:t>
      </w:r>
      <w:r>
        <w:rPr>
          <w:rFonts w:hint="eastAsia"/>
        </w:rPr>
        <w:t>pool？？</w:t>
      </w:r>
    </w:p>
  </w:comment>
  <w:comment w:id="48" w:author="孫啟慧" w:date="2018-03-11T17:01:00Z" w:initials="孫啟慧">
    <w:p w14:paraId="009ED6CC" w14:textId="77777777" w:rsidR="00EC2252" w:rsidRDefault="00EC2252" w:rsidP="00EC2252">
      <w:pPr>
        <w:widowControl/>
        <w:ind w:firstLine="420"/>
        <w:jc w:val="left"/>
        <w:rPr>
          <w:rFonts w:ascii="Times New Roman" w:hAnsi="Times New Roman" w:cs="Times New Roman"/>
          <w:b/>
          <w:color w:val="4472C4" w:themeColor="accent1"/>
          <w:sz w:val="32"/>
          <w:szCs w:val="28"/>
        </w:rPr>
      </w:pPr>
      <w:r>
        <w:rPr>
          <w:rStyle w:val="a5"/>
        </w:rPr>
        <w:annotationRef/>
      </w:r>
      <w:r>
        <w:rPr>
          <w:rFonts w:ascii="Times New Roman" w:hAnsi="Times New Roman" w:cs="Times New Roman" w:hint="eastAsia"/>
          <w:b/>
          <w:color w:val="4472C4" w:themeColor="accent1"/>
          <w:sz w:val="32"/>
          <w:szCs w:val="28"/>
        </w:rPr>
        <w:t>静态还是动态</w:t>
      </w:r>
      <w:r>
        <w:rPr>
          <w:rFonts w:ascii="Times New Roman" w:hAnsi="Times New Roman" w:cs="Times New Roman" w:hint="eastAsia"/>
          <w:b/>
          <w:color w:val="4472C4" w:themeColor="accent1"/>
          <w:sz w:val="32"/>
          <w:szCs w:val="28"/>
        </w:rPr>
        <w:t xml:space="preserve"> </w:t>
      </w:r>
      <w:r>
        <w:rPr>
          <w:rFonts w:ascii="Times New Roman" w:hAnsi="Times New Roman" w:cs="Times New Roman"/>
          <w:b/>
          <w:color w:val="4472C4" w:themeColor="accent1"/>
          <w:sz w:val="32"/>
          <w:szCs w:val="28"/>
        </w:rPr>
        <w:t>execution</w:t>
      </w:r>
      <w:r>
        <w:rPr>
          <w:rFonts w:ascii="Times New Roman" w:hAnsi="Times New Roman" w:cs="Times New Roman" w:hint="eastAsia"/>
          <w:b/>
          <w:color w:val="4472C4" w:themeColor="accent1"/>
          <w:sz w:val="32"/>
          <w:szCs w:val="28"/>
        </w:rPr>
        <w:t>是什么样子，</w:t>
      </w:r>
      <w:r>
        <w:rPr>
          <w:rFonts w:ascii="Times New Roman" w:hAnsi="Times New Roman" w:cs="Times New Roman" w:hint="eastAsia"/>
          <w:b/>
          <w:color w:val="4472C4" w:themeColor="accent1"/>
          <w:sz w:val="32"/>
          <w:szCs w:val="28"/>
        </w:rPr>
        <w:t>deploy</w:t>
      </w:r>
      <w:r>
        <w:rPr>
          <w:rFonts w:ascii="Times New Roman" w:hAnsi="Times New Roman" w:cs="Times New Roman" w:hint="eastAsia"/>
          <w:b/>
          <w:color w:val="4472C4" w:themeColor="accent1"/>
          <w:sz w:val="32"/>
          <w:szCs w:val="28"/>
        </w:rPr>
        <w:t>又是什么样子</w:t>
      </w:r>
    </w:p>
    <w:p w14:paraId="68A2F32C" w14:textId="77777777" w:rsidR="00EC2252" w:rsidRDefault="00EC2252" w:rsidP="00EC2252">
      <w:pPr>
        <w:widowControl/>
        <w:ind w:firstLine="420"/>
        <w:jc w:val="left"/>
        <w:rPr>
          <w:rFonts w:ascii="Times New Roman" w:hAnsi="Times New Roman" w:cs="Times New Roman"/>
          <w:b/>
          <w:color w:val="4472C4" w:themeColor="accent1"/>
          <w:sz w:val="32"/>
          <w:szCs w:val="28"/>
        </w:rPr>
      </w:pPr>
      <w:proofErr w:type="spellStart"/>
      <w:r>
        <w:rPr>
          <w:rFonts w:ascii="Times New Roman" w:hAnsi="Times New Roman" w:cs="Times New Roman"/>
          <w:b/>
          <w:color w:val="4472C4" w:themeColor="accent1"/>
          <w:sz w:val="32"/>
          <w:szCs w:val="28"/>
        </w:rPr>
        <w:t>E</w:t>
      </w:r>
      <w:r>
        <w:rPr>
          <w:rFonts w:ascii="Times New Roman" w:hAnsi="Times New Roman" w:cs="Times New Roman" w:hint="eastAsia"/>
          <w:b/>
          <w:color w:val="4472C4" w:themeColor="accent1"/>
          <w:sz w:val="32"/>
          <w:szCs w:val="28"/>
        </w:rPr>
        <w:t>bnn.h</w:t>
      </w:r>
      <w:proofErr w:type="spellEnd"/>
      <w:r>
        <w:rPr>
          <w:rFonts w:ascii="Times New Roman" w:hAnsi="Times New Roman" w:cs="Times New Roman" w:hint="eastAsia"/>
          <w:b/>
          <w:color w:val="4472C4" w:themeColor="accent1"/>
          <w:sz w:val="32"/>
          <w:szCs w:val="28"/>
        </w:rPr>
        <w:t>——</w:t>
      </w:r>
      <w:r>
        <w:rPr>
          <w:rFonts w:ascii="Times New Roman" w:hAnsi="Times New Roman" w:cs="Times New Roman"/>
          <w:b/>
          <w:color w:val="4472C4" w:themeColor="accent1"/>
          <w:sz w:val="32"/>
          <w:szCs w:val="28"/>
        </w:rPr>
        <w:t>local exec</w:t>
      </w:r>
    </w:p>
    <w:p w14:paraId="4E57DF7D" w14:textId="77777777" w:rsidR="00EC2252" w:rsidRDefault="00EC2252" w:rsidP="00EC2252">
      <w:pPr>
        <w:widowControl/>
        <w:ind w:firstLine="420"/>
        <w:jc w:val="left"/>
        <w:rPr>
          <w:rFonts w:ascii="Times New Roman" w:hAnsi="Times New Roman" w:cs="Times New Roman"/>
          <w:b/>
          <w:color w:val="4472C4" w:themeColor="accent1"/>
          <w:sz w:val="32"/>
          <w:szCs w:val="28"/>
        </w:rPr>
      </w:pPr>
      <w:r>
        <w:rPr>
          <w:rFonts w:ascii="Times New Roman" w:hAnsi="Times New Roman" w:cs="Times New Roman" w:hint="eastAsia"/>
          <w:b/>
          <w:color w:val="4472C4" w:themeColor="accent1"/>
          <w:sz w:val="32"/>
          <w:szCs w:val="28"/>
        </w:rPr>
        <w:t>M</w:t>
      </w:r>
      <w:r>
        <w:rPr>
          <w:rFonts w:ascii="Times New Roman" w:hAnsi="Times New Roman" w:cs="Times New Roman"/>
          <w:b/>
          <w:color w:val="4472C4" w:themeColor="accent1"/>
          <w:sz w:val="32"/>
          <w:szCs w:val="28"/>
        </w:rPr>
        <w:t>QTT Server</w:t>
      </w:r>
      <w:r>
        <w:rPr>
          <w:rFonts w:ascii="Times New Roman" w:hAnsi="Times New Roman" w:cs="Times New Roman" w:hint="eastAsia"/>
          <w:b/>
          <w:color w:val="4472C4" w:themeColor="accent1"/>
          <w:sz w:val="32"/>
          <w:szCs w:val="28"/>
        </w:rPr>
        <w:t>的部分可以大概讲一下</w:t>
      </w:r>
    </w:p>
    <w:p w14:paraId="4BBC3684" w14:textId="0E8432D5" w:rsidR="00EC2252" w:rsidRPr="00EC2252" w:rsidRDefault="00EC2252">
      <w:pPr>
        <w:pStyle w:val="a6"/>
      </w:pPr>
    </w:p>
  </w:comment>
  <w:comment w:id="125" w:author="孫啟慧" w:date="2018-03-12T02:04:00Z" w:initials="孫啟慧">
    <w:p w14:paraId="0FB70A4D" w14:textId="77777777" w:rsidR="000D0E5C" w:rsidRPr="009931FC" w:rsidRDefault="000D0E5C" w:rsidP="000D0E5C">
      <w:pPr>
        <w:widowControl/>
        <w:ind w:left="420"/>
        <w:jc w:val="left"/>
        <w:rPr>
          <w:rFonts w:ascii="Times New Roman" w:hAnsi="Times New Roman" w:cs="Times New Roman"/>
          <w:b/>
          <w:color w:val="4472C4" w:themeColor="accent1"/>
          <w:sz w:val="32"/>
          <w:szCs w:val="28"/>
        </w:rPr>
      </w:pPr>
      <w:r>
        <w:rPr>
          <w:rStyle w:val="a5"/>
        </w:rPr>
        <w:annotationRef/>
      </w:r>
      <w:r w:rsidRPr="009931FC">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C</w:t>
      </w:r>
      <w:r w:rsidRPr="009931FC">
        <w:rPr>
          <w:rFonts w:ascii="Times New Roman" w:hAnsi="Times New Roman" w:cs="Times New Roman"/>
          <w:b/>
          <w:color w:val="4472C4" w:themeColor="accent1"/>
          <w:sz w:val="32"/>
          <w:szCs w:val="28"/>
        </w:rPr>
        <w:t>.</w:t>
      </w:r>
      <w:r>
        <w:rPr>
          <w:rFonts w:ascii="Times New Roman" w:hAnsi="Times New Roman" w:cs="Times New Roman"/>
          <w:b/>
          <w:color w:val="4472C4" w:themeColor="accent1"/>
          <w:sz w:val="32"/>
          <w:szCs w:val="28"/>
        </w:rPr>
        <w:t>1</w:t>
      </w:r>
      <w:r w:rsidRPr="009931FC">
        <w:rPr>
          <w:rFonts w:ascii="Times New Roman" w:hAnsi="Times New Roman" w:cs="Times New Roman"/>
          <w:b/>
          <w:color w:val="4472C4" w:themeColor="accent1"/>
          <w:sz w:val="32"/>
          <w:szCs w:val="28"/>
        </w:rPr>
        <w:t xml:space="preserve"> O</w:t>
      </w:r>
      <w:r w:rsidRPr="009931FC">
        <w:rPr>
          <w:rFonts w:ascii="Times New Roman" w:hAnsi="Times New Roman" w:cs="Times New Roman" w:hint="eastAsia"/>
          <w:b/>
          <w:color w:val="4472C4" w:themeColor="accent1"/>
          <w:sz w:val="32"/>
          <w:szCs w:val="28"/>
        </w:rPr>
        <w:t>penCL</w:t>
      </w:r>
      <w:r w:rsidRPr="009931FC">
        <w:rPr>
          <w:rFonts w:ascii="Times New Roman" w:hAnsi="Times New Roman" w:cs="Times New Roman"/>
          <w:b/>
          <w:color w:val="4472C4" w:themeColor="accent1"/>
          <w:sz w:val="32"/>
          <w:szCs w:val="28"/>
        </w:rPr>
        <w:t xml:space="preserve"> O</w:t>
      </w:r>
      <w:r w:rsidRPr="009931FC">
        <w:rPr>
          <w:rFonts w:ascii="Times New Roman" w:hAnsi="Times New Roman" w:cs="Times New Roman" w:hint="eastAsia"/>
          <w:b/>
          <w:color w:val="4472C4" w:themeColor="accent1"/>
          <w:sz w:val="32"/>
          <w:szCs w:val="28"/>
        </w:rPr>
        <w:t>ptimizer</w:t>
      </w:r>
      <w:r w:rsidRPr="009931FC">
        <w:rPr>
          <w:rFonts w:ascii="Times New Roman" w:hAnsi="Times New Roman" w:cs="Times New Roman"/>
          <w:b/>
          <w:color w:val="4472C4" w:themeColor="accent1"/>
          <w:sz w:val="32"/>
          <w:szCs w:val="28"/>
        </w:rPr>
        <w:t xml:space="preserve"> **</w:t>
      </w:r>
    </w:p>
    <w:p w14:paraId="7C12E1EB" w14:textId="77777777" w:rsidR="000D0E5C" w:rsidRDefault="000D0E5C" w:rsidP="000D0E5C">
      <w:pPr>
        <w:widowControl/>
        <w:ind w:left="420"/>
        <w:jc w:val="left"/>
        <w:rPr>
          <w:rFonts w:ascii="Times New Roman" w:eastAsia="新細明體" w:hAnsi="Times New Roman" w:cs="Times New Roman"/>
          <w:b/>
          <w:sz w:val="32"/>
          <w:szCs w:val="28"/>
          <w:lang w:eastAsia="zh-TW"/>
        </w:rPr>
      </w:pPr>
      <w:r>
        <w:rPr>
          <w:rFonts w:ascii="Times New Roman" w:eastAsia="新細明體" w:hAnsi="Times New Roman" w:cs="Times New Roman"/>
          <w:b/>
          <w:sz w:val="32"/>
          <w:szCs w:val="28"/>
          <w:lang w:eastAsia="zh-TW"/>
        </w:rPr>
        <w:t>[</w:t>
      </w:r>
      <w:r w:rsidRPr="00476D09">
        <w:rPr>
          <w:rFonts w:ascii="Times New Roman" w:eastAsia="新細明體" w:hAnsi="Times New Roman" w:cs="Times New Roman"/>
          <w:b/>
          <w:color w:val="FF0000"/>
          <w:sz w:val="32"/>
          <w:szCs w:val="28"/>
          <w:lang w:eastAsia="zh-TW"/>
        </w:rPr>
        <w:t>XXX: we might not have time for OCL opt.]</w:t>
      </w:r>
    </w:p>
    <w:p w14:paraId="7B71EC2E" w14:textId="77777777" w:rsidR="000D0E5C" w:rsidRDefault="000D0E5C" w:rsidP="000D0E5C">
      <w:pPr>
        <w:widowControl/>
        <w:ind w:left="420"/>
        <w:jc w:val="left"/>
        <w:rPr>
          <w:rFonts w:ascii="Times New Roman" w:hAnsi="Times New Roman" w:cs="Times New Roman"/>
          <w:b/>
          <w:sz w:val="32"/>
          <w:szCs w:val="28"/>
        </w:rPr>
      </w:pPr>
      <w:r>
        <w:rPr>
          <w:rFonts w:ascii="Times New Roman" w:hAnsi="Times New Roman" w:cs="Times New Roman" w:hint="eastAsia"/>
          <w:b/>
          <w:sz w:val="32"/>
          <w:szCs w:val="28"/>
          <w:lang w:eastAsia="zh-TW"/>
        </w:rPr>
        <w:t>通過</w:t>
      </w:r>
      <w:r>
        <w:rPr>
          <w:rFonts w:ascii="Times New Roman" w:hAnsi="Times New Roman" w:cs="Times New Roman" w:hint="eastAsia"/>
          <w:b/>
          <w:sz w:val="32"/>
          <w:szCs w:val="28"/>
        </w:rPr>
        <w:t>code</w:t>
      </w:r>
      <w:r>
        <w:rPr>
          <w:rFonts w:ascii="Times New Roman" w:hAnsi="Times New Roman" w:cs="Times New Roman"/>
          <w:b/>
          <w:sz w:val="32"/>
          <w:szCs w:val="28"/>
          <w:lang w:eastAsia="zh-TW"/>
        </w:rPr>
        <w:t xml:space="preserve"> G</w:t>
      </w:r>
      <w:r>
        <w:rPr>
          <w:rFonts w:ascii="Times New Roman" w:hAnsi="Times New Roman" w:cs="Times New Roman" w:hint="eastAsia"/>
          <w:b/>
          <w:sz w:val="32"/>
          <w:szCs w:val="28"/>
        </w:rPr>
        <w:t>enerator</w:t>
      </w:r>
      <w:r>
        <w:rPr>
          <w:rFonts w:ascii="Times New Roman" w:hAnsi="Times New Roman" w:cs="Times New Roman" w:hint="eastAsia"/>
          <w:b/>
          <w:sz w:val="32"/>
          <w:szCs w:val="28"/>
          <w:lang w:eastAsia="zh-TW"/>
        </w:rPr>
        <w:t>將</w:t>
      </w:r>
      <w:r>
        <w:rPr>
          <w:rFonts w:ascii="Times New Roman" w:hAnsi="Times New Roman" w:cs="Times New Roman" w:hint="eastAsia"/>
          <w:b/>
          <w:sz w:val="32"/>
          <w:szCs w:val="28"/>
        </w:rPr>
        <w:t>python</w:t>
      </w:r>
      <w:r>
        <w:rPr>
          <w:rFonts w:ascii="Times New Roman" w:hAnsi="Times New Roman" w:cs="Times New Roman"/>
          <w:b/>
          <w:sz w:val="32"/>
          <w:szCs w:val="28"/>
        </w:rPr>
        <w:t>/C code OpenCL</w:t>
      </w:r>
      <w:r>
        <w:rPr>
          <w:rFonts w:ascii="Times New Roman" w:hAnsi="Times New Roman" w:cs="Times New Roman" w:hint="eastAsia"/>
          <w:b/>
          <w:sz w:val="32"/>
          <w:szCs w:val="28"/>
        </w:rPr>
        <w:t>化，</w:t>
      </w:r>
      <w:proofErr w:type="gramStart"/>
      <w:r>
        <w:rPr>
          <w:rFonts w:ascii="Times New Roman" w:hAnsi="Times New Roman" w:cs="Times New Roman" w:hint="eastAsia"/>
          <w:b/>
          <w:sz w:val="32"/>
          <w:szCs w:val="28"/>
        </w:rPr>
        <w:t>并</w:t>
      </w:r>
      <w:proofErr w:type="gramEnd"/>
      <w:r>
        <w:rPr>
          <w:rFonts w:ascii="Times New Roman" w:hAnsi="Times New Roman" w:cs="Times New Roman" w:hint="eastAsia"/>
          <w:b/>
          <w:sz w:val="32"/>
          <w:szCs w:val="28"/>
        </w:rPr>
        <w:t>做相應的</w:t>
      </w:r>
      <w:r>
        <w:rPr>
          <w:rFonts w:ascii="Times New Roman" w:hAnsi="Times New Roman" w:cs="Times New Roman" w:hint="eastAsia"/>
          <w:b/>
          <w:sz w:val="32"/>
          <w:szCs w:val="28"/>
        </w:rPr>
        <w:t>optimize</w:t>
      </w:r>
      <w:r>
        <w:rPr>
          <w:rFonts w:ascii="Times New Roman" w:hAnsi="Times New Roman" w:cs="Times New Roman" w:hint="eastAsia"/>
          <w:b/>
          <w:sz w:val="32"/>
          <w:szCs w:val="28"/>
        </w:rPr>
        <w:t>。</w:t>
      </w:r>
    </w:p>
    <w:p w14:paraId="41C0BAE0" w14:textId="19CE0589" w:rsidR="000D0E5C" w:rsidRDefault="000D0E5C">
      <w:pPr>
        <w:pStyle w:val="a6"/>
      </w:pPr>
    </w:p>
  </w:comment>
  <w:comment w:id="126" w:author="孫" w:date="2018-03-12T16:37:00Z" w:initials="孫">
    <w:p w14:paraId="33117FE5" w14:textId="77777777" w:rsidR="006D27DA" w:rsidRDefault="006D27DA" w:rsidP="006D27DA">
      <w:pPr>
        <w:widowControl/>
        <w:jc w:val="left"/>
        <w:rPr>
          <w:rFonts w:ascii="Times New Roman" w:hAnsi="Times New Roman" w:cs="Times New Roman"/>
          <w:b/>
          <w:sz w:val="32"/>
          <w:szCs w:val="28"/>
          <w:lang w:eastAsia="zh-TW"/>
        </w:rPr>
      </w:pPr>
      <w:r>
        <w:rPr>
          <w:rStyle w:val="a5"/>
        </w:rPr>
        <w:annotationRef/>
      </w:r>
      <w:r>
        <w:rPr>
          <w:rFonts w:ascii="Times New Roman" w:hAnsi="Times New Roman" w:cs="Times New Roman" w:hint="eastAsia"/>
          <w:b/>
          <w:sz w:val="32"/>
          <w:szCs w:val="28"/>
          <w:lang w:eastAsia="zh-TW"/>
        </w:rPr>
        <w:t>簡單介紹</w:t>
      </w:r>
      <w:r>
        <w:rPr>
          <w:rFonts w:ascii="Times New Roman" w:hAnsi="Times New Roman" w:cs="Times New Roman" w:hint="eastAsia"/>
          <w:b/>
          <w:sz w:val="32"/>
          <w:szCs w:val="28"/>
          <w:lang w:eastAsia="zh-TW"/>
        </w:rPr>
        <w:t>M</w:t>
      </w:r>
      <w:r>
        <w:rPr>
          <w:rFonts w:ascii="Times New Roman" w:hAnsi="Times New Roman" w:cs="Times New Roman"/>
          <w:b/>
          <w:sz w:val="32"/>
          <w:szCs w:val="28"/>
          <w:lang w:eastAsia="zh-TW"/>
        </w:rPr>
        <w:t>QTT</w:t>
      </w:r>
      <w:r>
        <w:rPr>
          <w:rFonts w:ascii="Times New Roman" w:hAnsi="Times New Roman" w:cs="Times New Roman" w:hint="eastAsia"/>
          <w:b/>
          <w:sz w:val="32"/>
          <w:szCs w:val="28"/>
          <w:lang w:eastAsia="zh-TW"/>
        </w:rPr>
        <w:t>，然後應用到我們的</w:t>
      </w:r>
      <w:r>
        <w:rPr>
          <w:rFonts w:ascii="Times New Roman" w:hAnsi="Times New Roman" w:cs="Times New Roman" w:hint="eastAsia"/>
          <w:b/>
          <w:sz w:val="32"/>
          <w:szCs w:val="28"/>
          <w:lang w:eastAsia="zh-TW"/>
        </w:rPr>
        <w:t>model</w:t>
      </w:r>
      <w:r>
        <w:rPr>
          <w:rFonts w:ascii="Times New Roman" w:hAnsi="Times New Roman" w:cs="Times New Roman" w:hint="eastAsia"/>
          <w:b/>
          <w:sz w:val="32"/>
          <w:szCs w:val="28"/>
          <w:lang w:eastAsia="zh-TW"/>
        </w:rPr>
        <w:t>當中會是如下圖所示，然後相應的</w:t>
      </w:r>
      <w:r>
        <w:rPr>
          <w:rFonts w:ascii="Times New Roman" w:hAnsi="Times New Roman" w:cs="Times New Roman" w:hint="eastAsia"/>
          <w:b/>
          <w:sz w:val="32"/>
          <w:szCs w:val="28"/>
          <w:lang w:eastAsia="zh-TW"/>
        </w:rPr>
        <w:t>pseudo</w:t>
      </w:r>
      <w:r>
        <w:rPr>
          <w:rFonts w:ascii="Times New Roman" w:hAnsi="Times New Roman" w:cs="Times New Roman"/>
          <w:b/>
          <w:sz w:val="32"/>
          <w:szCs w:val="28"/>
          <w:lang w:eastAsia="zh-TW"/>
        </w:rPr>
        <w:t xml:space="preserve"> </w:t>
      </w:r>
      <w:r>
        <w:rPr>
          <w:rFonts w:ascii="Times New Roman" w:hAnsi="Times New Roman" w:cs="Times New Roman" w:hint="eastAsia"/>
          <w:b/>
          <w:sz w:val="32"/>
          <w:szCs w:val="28"/>
          <w:lang w:eastAsia="zh-TW"/>
        </w:rPr>
        <w:t>code</w:t>
      </w:r>
    </w:p>
    <w:p w14:paraId="52AF0E91" w14:textId="20CEA80B" w:rsidR="006D27DA" w:rsidRDefault="006D27DA">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582409" w15:done="0"/>
  <w15:commentEx w15:paraId="38B85A86" w15:done="0"/>
  <w15:commentEx w15:paraId="7FB785BB" w15:done="0"/>
  <w15:commentEx w15:paraId="4BAA8AFA" w15:done="0"/>
  <w15:commentEx w15:paraId="03344654" w15:done="0"/>
  <w15:commentEx w15:paraId="7984A77E" w15:done="0"/>
  <w15:commentEx w15:paraId="6BD9DE48" w15:done="0"/>
  <w15:commentEx w15:paraId="297AEFB3" w15:done="0"/>
  <w15:commentEx w15:paraId="4BBC3684" w15:done="0"/>
  <w15:commentEx w15:paraId="41C0BAE0" w15:done="0"/>
  <w15:commentEx w15:paraId="52AF0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82409" w16cid:durableId="1E4BA52D"/>
  <w16cid:commentId w16cid:paraId="38B85A86" w16cid:durableId="1E4BA5C1"/>
  <w16cid:commentId w16cid:paraId="4BAA8AFA" w16cid:durableId="1E4B98C7"/>
  <w16cid:commentId w16cid:paraId="03344654" w16cid:durableId="1E4B989B"/>
  <w16cid:commentId w16cid:paraId="7984A77E" w16cid:durableId="1E4D95B9"/>
  <w16cid:commentId w16cid:paraId="6BD9DE48" w16cid:durableId="1E50698E"/>
  <w16cid:commentId w16cid:paraId="297AEFB3" w16cid:durableId="1E5069FC"/>
  <w16cid:commentId w16cid:paraId="4BBC3684" w16cid:durableId="1E4FDF7F"/>
  <w16cid:commentId w16cid:paraId="41C0BAE0" w16cid:durableId="1E505E9D"/>
  <w16cid:commentId w16cid:paraId="52AF0E91" w16cid:durableId="1E512B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A22"/>
    <w:multiLevelType w:val="hybridMultilevel"/>
    <w:tmpl w:val="F6B4FC7A"/>
    <w:lvl w:ilvl="0" w:tplc="CA6E78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931FD"/>
    <w:multiLevelType w:val="hybridMultilevel"/>
    <w:tmpl w:val="E904F796"/>
    <w:lvl w:ilvl="0" w:tplc="156083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56CEE"/>
    <w:multiLevelType w:val="hybridMultilevel"/>
    <w:tmpl w:val="0CA6B4AC"/>
    <w:lvl w:ilvl="0" w:tplc="2D0EEE88">
      <w:start w:val="1"/>
      <w:numFmt w:val="lowerRoman"/>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62B03"/>
    <w:multiLevelType w:val="hybridMultilevel"/>
    <w:tmpl w:val="7508433C"/>
    <w:lvl w:ilvl="0" w:tplc="D8EEA1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2524C1"/>
    <w:multiLevelType w:val="hybridMultilevel"/>
    <w:tmpl w:val="7846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D3378"/>
    <w:multiLevelType w:val="hybridMultilevel"/>
    <w:tmpl w:val="0DFCEAF2"/>
    <w:lvl w:ilvl="0" w:tplc="1CB84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B960BC"/>
    <w:multiLevelType w:val="hybridMultilevel"/>
    <w:tmpl w:val="9F6E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孫">
    <w15:presenceInfo w15:providerId="None" w15:userId=" 孫"/>
  </w15:person>
  <w15:person w15:author="孫">
    <w15:presenceInfo w15:providerId="None" w15:userId=" 孫"/>
  </w15:person>
  <w15:person w15:author="Izacos Tu">
    <w15:presenceInfo w15:providerId="Windows Live" w15:userId="a0def04a78114d47"/>
  </w15:person>
  <w15:person w15:author="孫啟慧">
    <w15:presenceInfo w15:providerId="None" w15:userId="孫啟慧"/>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LYwsrQwNDa3NDFW0lEKTi0uzszPAykwqQUASSNsHiwAAAA="/>
  </w:docVars>
  <w:rsids>
    <w:rsidRoot w:val="002E21D6"/>
    <w:rsid w:val="000013A0"/>
    <w:rsid w:val="00013921"/>
    <w:rsid w:val="0002203B"/>
    <w:rsid w:val="000325B3"/>
    <w:rsid w:val="00032906"/>
    <w:rsid w:val="0004003C"/>
    <w:rsid w:val="00053493"/>
    <w:rsid w:val="000630B6"/>
    <w:rsid w:val="000728DA"/>
    <w:rsid w:val="00076A78"/>
    <w:rsid w:val="00082152"/>
    <w:rsid w:val="000C4D2F"/>
    <w:rsid w:val="000C4E1F"/>
    <w:rsid w:val="000C75C6"/>
    <w:rsid w:val="000D0E5C"/>
    <w:rsid w:val="000D3258"/>
    <w:rsid w:val="000E2A4A"/>
    <w:rsid w:val="000E408C"/>
    <w:rsid w:val="000E75DE"/>
    <w:rsid w:val="0010248E"/>
    <w:rsid w:val="001137D3"/>
    <w:rsid w:val="00113A19"/>
    <w:rsid w:val="001156D6"/>
    <w:rsid w:val="00145327"/>
    <w:rsid w:val="00145E0A"/>
    <w:rsid w:val="00156352"/>
    <w:rsid w:val="00161CE1"/>
    <w:rsid w:val="00163F73"/>
    <w:rsid w:val="00181BE3"/>
    <w:rsid w:val="001958ED"/>
    <w:rsid w:val="001A5D51"/>
    <w:rsid w:val="001B189E"/>
    <w:rsid w:val="001C2D8B"/>
    <w:rsid w:val="001E0709"/>
    <w:rsid w:val="00244B6C"/>
    <w:rsid w:val="00273E2A"/>
    <w:rsid w:val="0028108C"/>
    <w:rsid w:val="00281D51"/>
    <w:rsid w:val="002979C0"/>
    <w:rsid w:val="002A0607"/>
    <w:rsid w:val="002B589F"/>
    <w:rsid w:val="002C5408"/>
    <w:rsid w:val="002C60E8"/>
    <w:rsid w:val="002E08C9"/>
    <w:rsid w:val="002E21D6"/>
    <w:rsid w:val="002F205F"/>
    <w:rsid w:val="00301798"/>
    <w:rsid w:val="003059DD"/>
    <w:rsid w:val="003113B9"/>
    <w:rsid w:val="003266F8"/>
    <w:rsid w:val="00370D60"/>
    <w:rsid w:val="003A6ABE"/>
    <w:rsid w:val="003C2925"/>
    <w:rsid w:val="003C64ED"/>
    <w:rsid w:val="003D0D8C"/>
    <w:rsid w:val="003E4462"/>
    <w:rsid w:val="00413FC1"/>
    <w:rsid w:val="0041508B"/>
    <w:rsid w:val="00415380"/>
    <w:rsid w:val="00441AC6"/>
    <w:rsid w:val="00450E44"/>
    <w:rsid w:val="00453283"/>
    <w:rsid w:val="004565E1"/>
    <w:rsid w:val="0045704E"/>
    <w:rsid w:val="00457FB0"/>
    <w:rsid w:val="0046340B"/>
    <w:rsid w:val="0046403D"/>
    <w:rsid w:val="00464AFB"/>
    <w:rsid w:val="00476D09"/>
    <w:rsid w:val="00483612"/>
    <w:rsid w:val="004A2393"/>
    <w:rsid w:val="004B0D4A"/>
    <w:rsid w:val="004C3F7F"/>
    <w:rsid w:val="004C55D5"/>
    <w:rsid w:val="004E0D7E"/>
    <w:rsid w:val="004F31C8"/>
    <w:rsid w:val="004F4D6E"/>
    <w:rsid w:val="004F4DB3"/>
    <w:rsid w:val="004F71AE"/>
    <w:rsid w:val="005007D1"/>
    <w:rsid w:val="005205DB"/>
    <w:rsid w:val="005220C5"/>
    <w:rsid w:val="00524142"/>
    <w:rsid w:val="00531CBA"/>
    <w:rsid w:val="0054398F"/>
    <w:rsid w:val="0054422D"/>
    <w:rsid w:val="00555240"/>
    <w:rsid w:val="00555974"/>
    <w:rsid w:val="005719A0"/>
    <w:rsid w:val="005A46D2"/>
    <w:rsid w:val="005B568A"/>
    <w:rsid w:val="005C28B8"/>
    <w:rsid w:val="005C5432"/>
    <w:rsid w:val="005D50D2"/>
    <w:rsid w:val="00607D7F"/>
    <w:rsid w:val="00615ADE"/>
    <w:rsid w:val="00646F5C"/>
    <w:rsid w:val="00656E49"/>
    <w:rsid w:val="00663E0C"/>
    <w:rsid w:val="00675EA3"/>
    <w:rsid w:val="00677D1E"/>
    <w:rsid w:val="00683B78"/>
    <w:rsid w:val="00684CCD"/>
    <w:rsid w:val="006A267C"/>
    <w:rsid w:val="006A56BA"/>
    <w:rsid w:val="006D27DA"/>
    <w:rsid w:val="006D4563"/>
    <w:rsid w:val="006F19C6"/>
    <w:rsid w:val="006F5B0F"/>
    <w:rsid w:val="007176C9"/>
    <w:rsid w:val="007364AB"/>
    <w:rsid w:val="00740657"/>
    <w:rsid w:val="00744F28"/>
    <w:rsid w:val="00756362"/>
    <w:rsid w:val="007708EC"/>
    <w:rsid w:val="00774254"/>
    <w:rsid w:val="00791B21"/>
    <w:rsid w:val="007A5185"/>
    <w:rsid w:val="007C7927"/>
    <w:rsid w:val="007D144E"/>
    <w:rsid w:val="007D3F00"/>
    <w:rsid w:val="00812723"/>
    <w:rsid w:val="0083481E"/>
    <w:rsid w:val="00835861"/>
    <w:rsid w:val="00841081"/>
    <w:rsid w:val="0086294B"/>
    <w:rsid w:val="00884AA5"/>
    <w:rsid w:val="00891DD7"/>
    <w:rsid w:val="008A1695"/>
    <w:rsid w:val="008A1A47"/>
    <w:rsid w:val="008D2B5C"/>
    <w:rsid w:val="009033B8"/>
    <w:rsid w:val="00905254"/>
    <w:rsid w:val="00956A3D"/>
    <w:rsid w:val="00963624"/>
    <w:rsid w:val="00977059"/>
    <w:rsid w:val="0098763C"/>
    <w:rsid w:val="009931FC"/>
    <w:rsid w:val="009947AA"/>
    <w:rsid w:val="009966F2"/>
    <w:rsid w:val="009C43F0"/>
    <w:rsid w:val="009F05E2"/>
    <w:rsid w:val="00A04795"/>
    <w:rsid w:val="00A272E5"/>
    <w:rsid w:val="00A30AE8"/>
    <w:rsid w:val="00A47986"/>
    <w:rsid w:val="00A50D1C"/>
    <w:rsid w:val="00A626FF"/>
    <w:rsid w:val="00A859E5"/>
    <w:rsid w:val="00A86220"/>
    <w:rsid w:val="00AA55DD"/>
    <w:rsid w:val="00AB044A"/>
    <w:rsid w:val="00AD3CA9"/>
    <w:rsid w:val="00AD41A5"/>
    <w:rsid w:val="00B00F57"/>
    <w:rsid w:val="00B05A8E"/>
    <w:rsid w:val="00B1407D"/>
    <w:rsid w:val="00B162B6"/>
    <w:rsid w:val="00B4276D"/>
    <w:rsid w:val="00B42E7F"/>
    <w:rsid w:val="00B66793"/>
    <w:rsid w:val="00B762B6"/>
    <w:rsid w:val="00B84374"/>
    <w:rsid w:val="00B86E86"/>
    <w:rsid w:val="00BA1F99"/>
    <w:rsid w:val="00C26F43"/>
    <w:rsid w:val="00C27EE2"/>
    <w:rsid w:val="00C56D9D"/>
    <w:rsid w:val="00C71739"/>
    <w:rsid w:val="00C95130"/>
    <w:rsid w:val="00C95788"/>
    <w:rsid w:val="00CB73BA"/>
    <w:rsid w:val="00CC6B46"/>
    <w:rsid w:val="00CF5324"/>
    <w:rsid w:val="00D01D1B"/>
    <w:rsid w:val="00D04BB7"/>
    <w:rsid w:val="00D04D7C"/>
    <w:rsid w:val="00D25BC8"/>
    <w:rsid w:val="00D41218"/>
    <w:rsid w:val="00D52E1B"/>
    <w:rsid w:val="00D5397B"/>
    <w:rsid w:val="00D6119A"/>
    <w:rsid w:val="00D84CBF"/>
    <w:rsid w:val="00D9248D"/>
    <w:rsid w:val="00D9282D"/>
    <w:rsid w:val="00DA635B"/>
    <w:rsid w:val="00DB0742"/>
    <w:rsid w:val="00DB52E2"/>
    <w:rsid w:val="00DB5695"/>
    <w:rsid w:val="00DF4CE2"/>
    <w:rsid w:val="00E00D6E"/>
    <w:rsid w:val="00E02900"/>
    <w:rsid w:val="00E221B1"/>
    <w:rsid w:val="00E34204"/>
    <w:rsid w:val="00E37DA3"/>
    <w:rsid w:val="00E430A8"/>
    <w:rsid w:val="00E543C8"/>
    <w:rsid w:val="00E63FE9"/>
    <w:rsid w:val="00E644DB"/>
    <w:rsid w:val="00E71C6B"/>
    <w:rsid w:val="00E75C92"/>
    <w:rsid w:val="00E849DC"/>
    <w:rsid w:val="00E9452A"/>
    <w:rsid w:val="00EA010D"/>
    <w:rsid w:val="00EC2252"/>
    <w:rsid w:val="00EC5D9F"/>
    <w:rsid w:val="00EC693C"/>
    <w:rsid w:val="00EE1ECE"/>
    <w:rsid w:val="00F1764D"/>
    <w:rsid w:val="00F4178A"/>
    <w:rsid w:val="00F64A29"/>
    <w:rsid w:val="00F65D0C"/>
    <w:rsid w:val="00F77F36"/>
    <w:rsid w:val="00F84EEE"/>
    <w:rsid w:val="00FA429A"/>
    <w:rsid w:val="00FB1689"/>
    <w:rsid w:val="00FB233B"/>
    <w:rsid w:val="00FC7985"/>
    <w:rsid w:val="00FE6831"/>
    <w:rsid w:val="00FF2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23F"/>
  <w15:chartTrackingRefBased/>
  <w15:docId w15:val="{DEB37C49-3966-43CD-9918-84E4B632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A86220"/>
  </w:style>
  <w:style w:type="character" w:customStyle="1" w:styleId="apple-converted-space">
    <w:name w:val="apple-converted-space"/>
    <w:basedOn w:val="a0"/>
    <w:rsid w:val="00A86220"/>
  </w:style>
  <w:style w:type="character" w:styleId="a3">
    <w:name w:val="Hyperlink"/>
    <w:basedOn w:val="a0"/>
    <w:uiPriority w:val="99"/>
    <w:unhideWhenUsed/>
    <w:rsid w:val="00A86220"/>
    <w:rPr>
      <w:color w:val="0000FF"/>
      <w:u w:val="single"/>
    </w:rPr>
  </w:style>
  <w:style w:type="paragraph" w:styleId="a4">
    <w:name w:val="List Paragraph"/>
    <w:basedOn w:val="a"/>
    <w:uiPriority w:val="34"/>
    <w:qFormat/>
    <w:rsid w:val="00D9248D"/>
    <w:pPr>
      <w:ind w:firstLineChars="200" w:firstLine="420"/>
    </w:pPr>
  </w:style>
  <w:style w:type="character" w:styleId="a5">
    <w:name w:val="annotation reference"/>
    <w:basedOn w:val="a0"/>
    <w:uiPriority w:val="99"/>
    <w:semiHidden/>
    <w:unhideWhenUsed/>
    <w:rsid w:val="0028108C"/>
    <w:rPr>
      <w:sz w:val="21"/>
      <w:szCs w:val="21"/>
    </w:rPr>
  </w:style>
  <w:style w:type="paragraph" w:styleId="a6">
    <w:name w:val="annotation text"/>
    <w:basedOn w:val="a"/>
    <w:link w:val="a7"/>
    <w:uiPriority w:val="99"/>
    <w:semiHidden/>
    <w:unhideWhenUsed/>
    <w:rsid w:val="0028108C"/>
    <w:pPr>
      <w:jc w:val="left"/>
    </w:pPr>
  </w:style>
  <w:style w:type="character" w:customStyle="1" w:styleId="a7">
    <w:name w:val="註解文字 字元"/>
    <w:basedOn w:val="a0"/>
    <w:link w:val="a6"/>
    <w:uiPriority w:val="99"/>
    <w:semiHidden/>
    <w:rsid w:val="0028108C"/>
  </w:style>
  <w:style w:type="paragraph" w:styleId="a8">
    <w:name w:val="annotation subject"/>
    <w:basedOn w:val="a6"/>
    <w:next w:val="a6"/>
    <w:link w:val="a9"/>
    <w:uiPriority w:val="99"/>
    <w:semiHidden/>
    <w:unhideWhenUsed/>
    <w:rsid w:val="0028108C"/>
    <w:rPr>
      <w:b/>
      <w:bCs/>
    </w:rPr>
  </w:style>
  <w:style w:type="character" w:customStyle="1" w:styleId="a9">
    <w:name w:val="註解主旨 字元"/>
    <w:basedOn w:val="a7"/>
    <w:link w:val="a8"/>
    <w:uiPriority w:val="99"/>
    <w:semiHidden/>
    <w:rsid w:val="0028108C"/>
    <w:rPr>
      <w:b/>
      <w:bCs/>
    </w:rPr>
  </w:style>
  <w:style w:type="paragraph" w:styleId="aa">
    <w:name w:val="Balloon Text"/>
    <w:basedOn w:val="a"/>
    <w:link w:val="ab"/>
    <w:uiPriority w:val="99"/>
    <w:semiHidden/>
    <w:unhideWhenUsed/>
    <w:rsid w:val="0028108C"/>
    <w:rPr>
      <w:sz w:val="18"/>
      <w:szCs w:val="18"/>
    </w:rPr>
  </w:style>
  <w:style w:type="character" w:customStyle="1" w:styleId="ab">
    <w:name w:val="註解方塊文字 字元"/>
    <w:basedOn w:val="a0"/>
    <w:link w:val="aa"/>
    <w:uiPriority w:val="99"/>
    <w:semiHidden/>
    <w:rsid w:val="0028108C"/>
    <w:rPr>
      <w:sz w:val="18"/>
      <w:szCs w:val="18"/>
    </w:rPr>
  </w:style>
  <w:style w:type="character" w:styleId="ac">
    <w:name w:val="Strong"/>
    <w:basedOn w:val="a0"/>
    <w:uiPriority w:val="22"/>
    <w:qFormat/>
    <w:rsid w:val="005C28B8"/>
    <w:rPr>
      <w:b/>
      <w:bCs/>
    </w:rPr>
  </w:style>
  <w:style w:type="paragraph" w:styleId="Web">
    <w:name w:val="Normal (Web)"/>
    <w:basedOn w:val="a"/>
    <w:uiPriority w:val="99"/>
    <w:semiHidden/>
    <w:unhideWhenUsed/>
    <w:rsid w:val="00053493"/>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75616">
      <w:bodyDiv w:val="1"/>
      <w:marLeft w:val="0"/>
      <w:marRight w:val="0"/>
      <w:marTop w:val="0"/>
      <w:marBottom w:val="0"/>
      <w:divBdr>
        <w:top w:val="none" w:sz="0" w:space="0" w:color="auto"/>
        <w:left w:val="none" w:sz="0" w:space="0" w:color="auto"/>
        <w:bottom w:val="none" w:sz="0" w:space="0" w:color="auto"/>
        <w:right w:val="none" w:sz="0" w:space="0" w:color="auto"/>
      </w:divBdr>
    </w:div>
    <w:div w:id="1281454905">
      <w:bodyDiv w:val="1"/>
      <w:marLeft w:val="0"/>
      <w:marRight w:val="0"/>
      <w:marTop w:val="0"/>
      <w:marBottom w:val="0"/>
      <w:divBdr>
        <w:top w:val="none" w:sz="0" w:space="0" w:color="auto"/>
        <w:left w:val="none" w:sz="0" w:space="0" w:color="auto"/>
        <w:bottom w:val="none" w:sz="0" w:space="0" w:color="auto"/>
        <w:right w:val="none" w:sz="0" w:space="0" w:color="auto"/>
      </w:divBdr>
    </w:div>
    <w:div w:id="1605991191">
      <w:bodyDiv w:val="1"/>
      <w:marLeft w:val="0"/>
      <w:marRight w:val="0"/>
      <w:marTop w:val="0"/>
      <w:marBottom w:val="0"/>
      <w:divBdr>
        <w:top w:val="none" w:sz="0" w:space="0" w:color="auto"/>
        <w:left w:val="none" w:sz="0" w:space="0" w:color="auto"/>
        <w:bottom w:val="none" w:sz="0" w:space="0" w:color="auto"/>
        <w:right w:val="none" w:sz="0" w:space="0" w:color="auto"/>
      </w:divBdr>
    </w:div>
    <w:div w:id="1739206729">
      <w:bodyDiv w:val="1"/>
      <w:marLeft w:val="0"/>
      <w:marRight w:val="0"/>
      <w:marTop w:val="0"/>
      <w:marBottom w:val="0"/>
      <w:divBdr>
        <w:top w:val="none" w:sz="0" w:space="0" w:color="auto"/>
        <w:left w:val="none" w:sz="0" w:space="0" w:color="auto"/>
        <w:bottom w:val="none" w:sz="0" w:space="0" w:color="auto"/>
        <w:right w:val="none" w:sz="0" w:space="0" w:color="auto"/>
      </w:divBdr>
    </w:div>
    <w:div w:id="20556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5346</TotalTime>
  <Pages>12</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dc:creator>
  <cp:keywords/>
  <dc:description/>
  <cp:lastModifiedBy> 孫</cp:lastModifiedBy>
  <cp:revision>106</cp:revision>
  <dcterms:created xsi:type="dcterms:W3CDTF">2018-02-17T09:59:00Z</dcterms:created>
  <dcterms:modified xsi:type="dcterms:W3CDTF">2018-03-16T17:38:00Z</dcterms:modified>
</cp:coreProperties>
</file>